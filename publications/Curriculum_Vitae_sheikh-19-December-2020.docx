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C0572" w14:textId="77777777" w:rsidR="000A1B61" w:rsidRDefault="00D25539" w:rsidP="00A16D47">
      <w:pPr>
        <w:rPr>
          <w:ins w:id="0" w:author="Sheikh Rabiul Islam" w:date="2020-06-04T21:58:00Z"/>
          <w:b/>
        </w:rPr>
      </w:pPr>
      <w:r w:rsidRPr="00D25539">
        <w:rPr>
          <w:b/>
        </w:rPr>
        <w:t>SHEIKH RABIUL ISLAM</w:t>
      </w:r>
    </w:p>
    <w:p w14:paraId="1B891C8D" w14:textId="25E92C88" w:rsidR="001C413F" w:rsidRPr="00D25539" w:rsidRDefault="001C413F" w:rsidP="00A16D47">
      <w:pPr>
        <w:rPr>
          <w:b/>
        </w:rPr>
      </w:pPr>
      <w:ins w:id="1" w:author="Sheikh Rabiul Islam" w:date="2020-06-04T21:58:00Z">
        <w:r>
          <w:rPr>
            <w:b/>
          </w:rPr>
          <w:t xml:space="preserve">Assistant Professor, Department of Computing Sciences, </w:t>
        </w:r>
      </w:ins>
      <w:ins w:id="2" w:author="Sheikh Rabiul Islam" w:date="2020-06-04T21:59:00Z">
        <w:r>
          <w:rPr>
            <w:b/>
          </w:rPr>
          <w:t>University of Hartfor</w:t>
        </w:r>
        <w:r w:rsidR="003330D6">
          <w:rPr>
            <w:b/>
          </w:rPr>
          <w:t>d</w:t>
        </w:r>
      </w:ins>
    </w:p>
    <w:p w14:paraId="07101B10" w14:textId="77777777" w:rsidR="00B46B8E" w:rsidRDefault="00F45B38" w:rsidP="00A16D47">
      <w:pPr>
        <w:rPr>
          <w:color w:val="000000" w:themeColor="text1"/>
        </w:rPr>
      </w:pPr>
      <w:r>
        <w:t xml:space="preserve">Email: </w:t>
      </w:r>
      <w:hyperlink r:id="rId11" w:history="1">
        <w:r w:rsidR="00B46B8E" w:rsidRPr="00286364">
          <w:rPr>
            <w:rStyle w:val="Hyperlink"/>
          </w:rPr>
          <w:t>shislam@hartford.edu</w:t>
        </w:r>
      </w:hyperlink>
      <w:r w:rsidR="00B46B8E">
        <w:rPr>
          <w:color w:val="000000" w:themeColor="text1"/>
        </w:rPr>
        <w:t xml:space="preserve"> | </w:t>
      </w:r>
      <w:hyperlink r:id="rId12" w:history="1">
        <w:r w:rsidR="00B46B8E" w:rsidRPr="00286364">
          <w:rPr>
            <w:rStyle w:val="Hyperlink"/>
          </w:rPr>
          <w:t>sheikh.rabiul.islam@outlook.com</w:t>
        </w:r>
      </w:hyperlink>
      <w:r w:rsidR="00B46B8E">
        <w:rPr>
          <w:color w:val="000000" w:themeColor="text1"/>
        </w:rPr>
        <w:t xml:space="preserve"> </w:t>
      </w:r>
      <w:r w:rsidRPr="00C612BF">
        <w:rPr>
          <w:color w:val="000000" w:themeColor="text1"/>
        </w:rPr>
        <w:t xml:space="preserve"> </w:t>
      </w:r>
    </w:p>
    <w:p w14:paraId="001C0573" w14:textId="608633EF" w:rsidR="00320560" w:rsidRDefault="003330D6" w:rsidP="00A16D47">
      <w:r>
        <w:t>Phone:</w:t>
      </w:r>
      <w:r w:rsidR="00B46B8E">
        <w:t xml:space="preserve"> 860-768-4104 | Cell Phone:</w:t>
      </w:r>
      <w:r w:rsidR="007E3E10">
        <w:t xml:space="preserve"> 931-529-1232</w:t>
      </w:r>
      <w:r w:rsidRPr="00DD1CCE">
        <w:t xml:space="preserve"> </w:t>
      </w:r>
      <w:hyperlink r:id="rId13" w:history="1"/>
    </w:p>
    <w:p w14:paraId="001C0574" w14:textId="316DE2B7" w:rsidR="00B36391" w:rsidRDefault="002664AF" w:rsidP="00A16D47">
      <w:r>
        <w:t>Website:</w:t>
      </w:r>
      <w:r w:rsidRPr="002664AF">
        <w:t xml:space="preserve"> </w:t>
      </w:r>
      <w:hyperlink r:id="rId14" w:history="1">
        <w:r w:rsidR="00D94A78" w:rsidRPr="00286364">
          <w:rPr>
            <w:rStyle w:val="Hyperlink"/>
          </w:rPr>
          <w:t>https://sheikhrabiul.github.io</w:t>
        </w:r>
      </w:hyperlink>
      <w:r w:rsidR="00D94A78">
        <w:t xml:space="preserve"> </w:t>
      </w:r>
    </w:p>
    <w:p w14:paraId="75BA5691" w14:textId="102ED11E" w:rsidR="00D94A78" w:rsidRDefault="00D94A78" w:rsidP="00A16D47">
      <w:r>
        <w:t>Directory:</w:t>
      </w:r>
      <w:r w:rsidRPr="002664AF">
        <w:t xml:space="preserve"> </w:t>
      </w:r>
      <w:ins w:id="3" w:author="Sheikh Rabiul Islam" w:date="2020-07-25T16:45:00Z">
        <w:r w:rsidRPr="00ED5A47">
          <w:fldChar w:fldCharType="begin"/>
        </w:r>
        <w:r w:rsidRPr="00ED5A47">
          <w:instrText xml:space="preserve"> HYPERLINK "https://www.hartford.edu/directory/arts-science/islam-rabiul-sheikh.aspx" </w:instrText>
        </w:r>
        <w:r w:rsidRPr="00ED5A47">
          <w:fldChar w:fldCharType="separate"/>
        </w:r>
        <w:r w:rsidRPr="00ED5A47">
          <w:rPr>
            <w:rStyle w:val="Hyperlink"/>
          </w:rPr>
          <w:t>https://www.hartford.edu/directory/arts-science/islam-rabiul-sheikh.aspx</w:t>
        </w:r>
        <w:r w:rsidRPr="00ED5A47">
          <w:fldChar w:fldCharType="end"/>
        </w:r>
      </w:ins>
    </w:p>
    <w:p w14:paraId="001C0576" w14:textId="77777777" w:rsidR="00D25539" w:rsidRDefault="00D25539" w:rsidP="00A16D47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  <w:tblPrChange w:id="4" w:author="Sheikh Rabiul Islam" w:date="2020-07-25T17:13:00Z"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top w:w="29" w:type="dxa"/>
              <w:left w:w="0" w:type="dxa"/>
              <w:bottom w:w="29" w:type="dxa"/>
              <w:right w:w="0" w:type="dxa"/>
            </w:tblCellMar>
            <w:tblLook w:val="04A0" w:firstRow="1" w:lastRow="0" w:firstColumn="1" w:lastColumn="0" w:noHBand="0" w:noVBand="1"/>
            <w:tblDescription w:val="Resume content table"/>
          </w:tblPr>
        </w:tblPrChange>
      </w:tblPr>
      <w:tblGrid>
        <w:gridCol w:w="8195"/>
        <w:gridCol w:w="1165"/>
        <w:tblGridChange w:id="5">
          <w:tblGrid>
            <w:gridCol w:w="8194"/>
            <w:gridCol w:w="1"/>
            <w:gridCol w:w="1165"/>
          </w:tblGrid>
        </w:tblGridChange>
      </w:tblGrid>
      <w:tr w:rsidR="00E94D7B" w14:paraId="001C0579" w14:textId="77777777" w:rsidTr="00813930">
        <w:tc>
          <w:tcPr>
            <w:tcW w:w="8195" w:type="dxa"/>
            <w:tcMar>
              <w:bottom w:w="0" w:type="dxa"/>
              <w:right w:w="144" w:type="dxa"/>
            </w:tcMar>
            <w:vAlign w:val="bottom"/>
            <w:tcPrChange w:id="6" w:author="Sheikh Rabiul Islam" w:date="2020-07-25T17:13:00Z">
              <w:tcPr>
                <w:tcW w:w="8194" w:type="dxa"/>
                <w:tcMar>
                  <w:bottom w:w="0" w:type="dxa"/>
                  <w:right w:w="144" w:type="dxa"/>
                </w:tcMar>
                <w:vAlign w:val="bottom"/>
              </w:tcPr>
            </w:tcPrChange>
          </w:tcPr>
          <w:p w14:paraId="001C0577" w14:textId="77777777" w:rsidR="00E94D7B" w:rsidRDefault="00E94D7B" w:rsidP="00E94D7B">
            <w:pPr>
              <w:pStyle w:val="Heading1"/>
            </w:pPr>
            <w:r>
              <w:t>Education</w:t>
            </w:r>
          </w:p>
        </w:tc>
        <w:tc>
          <w:tcPr>
            <w:tcW w:w="1165" w:type="dxa"/>
            <w:tcPrChange w:id="7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78" w14:textId="77777777" w:rsidR="00E94D7B" w:rsidRDefault="00E94D7B" w:rsidP="00E94D7B">
            <w:pPr>
              <w:pStyle w:val="Heading1"/>
            </w:pPr>
          </w:p>
        </w:tc>
      </w:tr>
      <w:tr w:rsidR="00E94D7B" w14:paraId="001C0589" w14:textId="77777777" w:rsidTr="00813930">
        <w:tc>
          <w:tcPr>
            <w:tcW w:w="8195" w:type="dxa"/>
            <w:tcMar>
              <w:bottom w:w="0" w:type="dxa"/>
              <w:right w:w="144" w:type="dxa"/>
            </w:tcMar>
            <w:tcPrChange w:id="8" w:author="Sheikh Rabiul Islam" w:date="2020-07-25T17:13:00Z">
              <w:tcPr>
                <w:tcW w:w="8194" w:type="dxa"/>
                <w:tcMar>
                  <w:bottom w:w="0" w:type="dxa"/>
                  <w:right w:w="144" w:type="dxa"/>
                </w:tcMar>
              </w:tcPr>
            </w:tcPrChange>
          </w:tcPr>
          <w:p w14:paraId="001C057A" w14:textId="77777777" w:rsidR="005A1AE1" w:rsidRPr="005A1AE1" w:rsidRDefault="005A1AE1" w:rsidP="00E94D7B">
            <w:pPr>
              <w:pStyle w:val="ListBullet"/>
            </w:pPr>
            <w:r>
              <w:rPr>
                <w:b/>
                <w:noProof/>
              </w:rPr>
              <w:t>Tennessee Te</w:t>
            </w:r>
            <w:r w:rsidR="008621D9">
              <w:rPr>
                <w:b/>
                <w:noProof/>
              </w:rPr>
              <w:t>ch</w:t>
            </w:r>
            <w:r>
              <w:rPr>
                <w:b/>
                <w:noProof/>
              </w:rPr>
              <w:t xml:space="preserve"> University</w:t>
            </w:r>
            <w:r w:rsidRPr="005A1AE1">
              <w:rPr>
                <w:noProof/>
              </w:rPr>
              <w:t>, TN, USA</w:t>
            </w:r>
          </w:p>
          <w:p w14:paraId="001C057B" w14:textId="642A4C33" w:rsidR="00E94D7B" w:rsidRPr="00142920" w:rsidRDefault="008E279D" w:rsidP="005A1AE1">
            <w:pPr>
              <w:pStyle w:val="ListBullet"/>
              <w:numPr>
                <w:ilvl w:val="0"/>
                <w:numId w:val="0"/>
              </w:numPr>
              <w:ind w:left="504"/>
              <w:rPr>
                <w:rStyle w:val="Emphasis"/>
                <w:i w:val="0"/>
                <w:iCs w:val="0"/>
              </w:rPr>
            </w:pPr>
            <w:r>
              <w:rPr>
                <w:b/>
                <w:noProof/>
              </w:rPr>
              <w:t xml:space="preserve">Ph.D. </w:t>
            </w:r>
            <w:r w:rsidR="00EC0804">
              <w:rPr>
                <w:noProof/>
              </w:rPr>
              <w:t>in</w:t>
            </w:r>
            <w:r w:rsidR="00E94D7B">
              <w:t xml:space="preserve"> </w:t>
            </w:r>
            <w:r w:rsidR="00936B12">
              <w:t>Engineering</w:t>
            </w:r>
            <w:r w:rsidR="00B43F25">
              <w:t xml:space="preserve"> (</w:t>
            </w:r>
            <w:r w:rsidR="00936B12">
              <w:t>Computer Science</w:t>
            </w:r>
            <w:r w:rsidR="00B43F25">
              <w:t xml:space="preserve"> </w:t>
            </w:r>
            <w:r w:rsidR="00C86361">
              <w:t>c</w:t>
            </w:r>
            <w:r w:rsidR="00B43F25">
              <w:t>oncentration)</w:t>
            </w:r>
          </w:p>
          <w:p w14:paraId="001C057C" w14:textId="77777777" w:rsidR="00142920" w:rsidRDefault="00142920" w:rsidP="00142920">
            <w:pPr>
              <w:pStyle w:val="ListBullet"/>
              <w:numPr>
                <w:ilvl w:val="0"/>
                <w:numId w:val="0"/>
              </w:numPr>
              <w:ind w:left="504"/>
              <w:rPr>
                <w:noProof/>
              </w:rPr>
            </w:pPr>
            <w:r w:rsidRPr="005A1AE1">
              <w:rPr>
                <w:noProof/>
              </w:rPr>
              <w:t>Dissertation</w:t>
            </w:r>
            <w:r>
              <w:rPr>
                <w:b/>
                <w:noProof/>
              </w:rPr>
              <w:t xml:space="preserve">: </w:t>
            </w:r>
            <w:r w:rsidRPr="00142920">
              <w:rPr>
                <w:noProof/>
              </w:rPr>
              <w:t xml:space="preserve">Domain </w:t>
            </w:r>
            <w:r>
              <w:rPr>
                <w:noProof/>
              </w:rPr>
              <w:t xml:space="preserve">Knowledge Aided </w:t>
            </w:r>
            <w:r w:rsidR="005A1AE1">
              <w:rPr>
                <w:noProof/>
              </w:rPr>
              <w:t xml:space="preserve">Explainable </w:t>
            </w:r>
            <w:r>
              <w:rPr>
                <w:noProof/>
              </w:rPr>
              <w:t>Artificial Intelligence</w:t>
            </w:r>
            <w:r w:rsidR="005A1AE1">
              <w:rPr>
                <w:noProof/>
              </w:rPr>
              <w:t>.</w:t>
            </w:r>
            <w:r>
              <w:rPr>
                <w:noProof/>
              </w:rPr>
              <w:t xml:space="preserve"> </w:t>
            </w:r>
          </w:p>
          <w:p w14:paraId="001C057D" w14:textId="555D2340" w:rsidR="00840152" w:rsidRPr="00EC0804" w:rsidRDefault="00840152" w:rsidP="00142920">
            <w:pPr>
              <w:pStyle w:val="ListBullet"/>
              <w:numPr>
                <w:ilvl w:val="0"/>
                <w:numId w:val="0"/>
              </w:numPr>
              <w:ind w:left="504"/>
              <w:rPr>
                <w:rStyle w:val="Emphasis"/>
                <w:i w:val="0"/>
                <w:iCs w:val="0"/>
              </w:rPr>
            </w:pPr>
            <w:r>
              <w:rPr>
                <w:noProof/>
              </w:rPr>
              <w:t xml:space="preserve">Advisors: </w:t>
            </w:r>
            <w:r w:rsidR="00936B12">
              <w:rPr>
                <w:noProof/>
              </w:rPr>
              <w:t xml:space="preserve">William </w:t>
            </w:r>
            <w:r>
              <w:rPr>
                <w:noProof/>
              </w:rPr>
              <w:t>Eberle, Sheikh K. Ghafoor</w:t>
            </w:r>
          </w:p>
          <w:p w14:paraId="001C057E" w14:textId="77777777" w:rsidR="00593F79" w:rsidRDefault="00B36391" w:rsidP="005A1AE1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rPr>
                <w:b/>
              </w:rPr>
              <w:t>MS</w:t>
            </w:r>
            <w:r w:rsidR="00593F79" w:rsidRPr="000C173D">
              <w:rPr>
                <w:b/>
              </w:rPr>
              <w:t xml:space="preserve"> </w:t>
            </w:r>
            <w:r w:rsidR="00593F79">
              <w:t xml:space="preserve">in </w:t>
            </w:r>
            <w:r>
              <w:t>Computer Science</w:t>
            </w:r>
            <w:r w:rsidR="00B1002D">
              <w:rPr>
                <w:rStyle w:val="Emphasis"/>
              </w:rPr>
              <w:t>.</w:t>
            </w:r>
          </w:p>
          <w:p w14:paraId="001C057F" w14:textId="77777777" w:rsidR="005A1AE1" w:rsidRPr="005A1AE1" w:rsidRDefault="005A1AE1" w:rsidP="005A1AE1">
            <w:pPr>
              <w:pStyle w:val="ListBullet"/>
            </w:pPr>
            <w:r>
              <w:rPr>
                <w:b/>
              </w:rPr>
              <w:t>Islamic University of Technology</w:t>
            </w:r>
            <w:r w:rsidRPr="00036DA1">
              <w:t>, Bangladesh</w:t>
            </w:r>
          </w:p>
          <w:p w14:paraId="001C0580" w14:textId="77777777" w:rsidR="00E94D7B" w:rsidRDefault="00EC0804" w:rsidP="005A1AE1">
            <w:pPr>
              <w:pStyle w:val="ListBullet"/>
              <w:numPr>
                <w:ilvl w:val="0"/>
                <w:numId w:val="0"/>
              </w:numPr>
              <w:ind w:left="504"/>
            </w:pPr>
            <w:r w:rsidRPr="000C173D">
              <w:rPr>
                <w:b/>
              </w:rPr>
              <w:t>BSc</w:t>
            </w:r>
            <w:r w:rsidR="00E94D7B" w:rsidRPr="008D18EF">
              <w:t xml:space="preserve"> in Computer </w:t>
            </w:r>
            <w:r w:rsidR="005A1AE1">
              <w:rPr>
                <w:noProof/>
              </w:rPr>
              <w:t>Science</w:t>
            </w:r>
            <w:r w:rsidR="00B1002D">
              <w:rPr>
                <w:i/>
              </w:rPr>
              <w:t>.</w:t>
            </w:r>
          </w:p>
        </w:tc>
        <w:tc>
          <w:tcPr>
            <w:tcW w:w="1165" w:type="dxa"/>
            <w:tcPrChange w:id="9" w:author="Sheikh Rabiul Islam" w:date="2020-07-25T17:13:00Z">
              <w:tcPr>
                <w:tcW w:w="1166" w:type="dxa"/>
                <w:gridSpan w:val="2"/>
              </w:tcPr>
            </w:tcPrChange>
          </w:tcPr>
          <w:p w14:paraId="6C9AC7AA" w14:textId="77777777" w:rsidR="00C24EF9" w:rsidRDefault="00C24EF9" w:rsidP="00E94D7B">
            <w:pPr>
              <w:spacing w:line="276" w:lineRule="auto"/>
            </w:pPr>
          </w:p>
          <w:p w14:paraId="1E87D147" w14:textId="77777777" w:rsidR="00AA12F6" w:rsidRDefault="00593F79" w:rsidP="00E94D7B">
            <w:pPr>
              <w:spacing w:line="276" w:lineRule="auto"/>
              <w:rPr>
                <w:ins w:id="10" w:author="Sheikh Rabiul Islam" w:date="2020-06-04T22:10:00Z"/>
              </w:rPr>
            </w:pPr>
            <w:r>
              <w:t>2</w:t>
            </w:r>
            <w:r w:rsidR="006E0B54">
              <w:t>015</w:t>
            </w:r>
            <w:ins w:id="11" w:author="Sheikh Rabiul Islam" w:date="2020-04-24T11:28:00Z">
              <w:r w:rsidR="00013E91">
                <w:t xml:space="preserve"> </w:t>
              </w:r>
            </w:ins>
            <w:r w:rsidR="00FB0AE1">
              <w:t>-</w:t>
            </w:r>
            <w:ins w:id="12" w:author="Sheikh Rabiul Islam" w:date="2020-04-24T11:28:00Z">
              <w:r w:rsidR="00013E91">
                <w:t xml:space="preserve"> </w:t>
              </w:r>
            </w:ins>
            <w:ins w:id="13" w:author="Sheikh Rabiul Islam" w:date="2020-06-04T22:10:00Z">
              <w:r w:rsidR="00AA12F6">
                <w:t xml:space="preserve"> </w:t>
              </w:r>
            </w:ins>
          </w:p>
          <w:p w14:paraId="001C0581" w14:textId="5B744877" w:rsidR="00EC0804" w:rsidDel="00FB6181" w:rsidRDefault="00AA12F6" w:rsidP="00E94D7B">
            <w:pPr>
              <w:spacing w:line="276" w:lineRule="auto"/>
              <w:rPr>
                <w:del w:id="14" w:author="Sheikh Rabiul Islam" w:date="2020-04-24T11:25:00Z"/>
              </w:rPr>
            </w:pPr>
            <w:ins w:id="15" w:author="Sheikh Rabiul Islam" w:date="2020-06-04T22:10:00Z">
              <w:r>
                <w:t xml:space="preserve">May </w:t>
              </w:r>
            </w:ins>
            <w:del w:id="16" w:author="Sheikh Rabiul Islam" w:date="2020-04-05T00:40:00Z">
              <w:r w:rsidR="00936B12" w:rsidDel="006C7C81">
                <w:delText>present</w:delText>
              </w:r>
            </w:del>
            <w:ins w:id="17" w:author="Sheikh Rabiul Islam" w:date="2020-04-05T00:40:00Z">
              <w:r w:rsidR="006C7C81">
                <w:t>2020</w:t>
              </w:r>
            </w:ins>
          </w:p>
          <w:p w14:paraId="791BBFA3" w14:textId="77777777" w:rsidR="00FB6181" w:rsidRDefault="00FB6181" w:rsidP="00E94D7B">
            <w:pPr>
              <w:spacing w:line="276" w:lineRule="auto"/>
              <w:rPr>
                <w:ins w:id="18" w:author="Sheikh Rabiul Islam" w:date="2020-04-24T11:27:00Z"/>
              </w:rPr>
            </w:pPr>
          </w:p>
          <w:p w14:paraId="6AA2108A" w14:textId="77777777" w:rsidR="00FB6181" w:rsidRDefault="00FB6181" w:rsidP="00E94D7B">
            <w:pPr>
              <w:spacing w:line="276" w:lineRule="auto"/>
              <w:rPr>
                <w:ins w:id="19" w:author="Sheikh Rabiul Islam" w:date="2020-04-24T11:27:00Z"/>
              </w:rPr>
            </w:pPr>
          </w:p>
          <w:p w14:paraId="4DF2650E" w14:textId="77777777" w:rsidR="00FB6181" w:rsidRDefault="00FB6181" w:rsidP="00E94D7B">
            <w:pPr>
              <w:spacing w:line="276" w:lineRule="auto"/>
              <w:rPr>
                <w:ins w:id="20" w:author="Sheikh Rabiul Islam" w:date="2020-04-24T11:27:00Z"/>
              </w:rPr>
            </w:pPr>
          </w:p>
          <w:p w14:paraId="001C0582" w14:textId="5E1F547D" w:rsidR="00EC0804" w:rsidDel="00FB6181" w:rsidRDefault="00EC0804" w:rsidP="00E94D7B">
            <w:pPr>
              <w:spacing w:line="276" w:lineRule="auto"/>
              <w:rPr>
                <w:del w:id="21" w:author="Sheikh Rabiul Islam" w:date="2020-04-24T11:25:00Z"/>
              </w:rPr>
            </w:pPr>
          </w:p>
          <w:p w14:paraId="01B0C9A5" w14:textId="77777777" w:rsidR="006E0B54" w:rsidDel="00FB6181" w:rsidRDefault="006E0B54" w:rsidP="00E94D7B">
            <w:pPr>
              <w:spacing w:line="276" w:lineRule="auto"/>
              <w:rPr>
                <w:del w:id="22" w:author="Sheikh Rabiul Islam" w:date="2020-04-24T11:25:00Z"/>
              </w:rPr>
            </w:pPr>
          </w:p>
          <w:p w14:paraId="1079CEBD" w14:textId="74FA6257" w:rsidR="00C24EF9" w:rsidDel="00FB6181" w:rsidRDefault="00C24EF9" w:rsidP="00E94D7B">
            <w:pPr>
              <w:spacing w:line="276" w:lineRule="auto"/>
              <w:rPr>
                <w:del w:id="23" w:author="Sheikh Rabiul Islam" w:date="2020-04-24T11:26:00Z"/>
              </w:rPr>
            </w:pPr>
          </w:p>
          <w:p w14:paraId="001C0587" w14:textId="639390CD" w:rsidR="00FD605F" w:rsidRDefault="00A440E6" w:rsidP="00E94D7B">
            <w:pPr>
              <w:spacing w:line="276" w:lineRule="auto"/>
            </w:pPr>
            <w:r>
              <w:t>2015</w:t>
            </w:r>
            <w:r w:rsidR="00712108">
              <w:t xml:space="preserve"> </w:t>
            </w:r>
            <w:r w:rsidR="00FD605F">
              <w:t xml:space="preserve">- </w:t>
            </w:r>
            <w:r w:rsidR="00B36391">
              <w:t>2018</w:t>
            </w:r>
          </w:p>
          <w:p w14:paraId="2F26E1CA" w14:textId="77777777" w:rsidR="006E0B54" w:rsidRDefault="006E0B54" w:rsidP="00E94D7B">
            <w:pPr>
              <w:spacing w:line="276" w:lineRule="auto"/>
            </w:pPr>
          </w:p>
          <w:p w14:paraId="001C0588" w14:textId="51871F60" w:rsidR="00E94D7B" w:rsidRDefault="00A440E6" w:rsidP="00E94D7B">
            <w:pPr>
              <w:spacing w:line="276" w:lineRule="auto"/>
            </w:pPr>
            <w:r>
              <w:t>2007</w:t>
            </w:r>
            <w:r w:rsidR="008621D9">
              <w:t xml:space="preserve"> </w:t>
            </w:r>
            <w:r>
              <w:t>-</w:t>
            </w:r>
            <w:r w:rsidR="008621D9">
              <w:t xml:space="preserve"> </w:t>
            </w:r>
            <w:r w:rsidR="00593F79">
              <w:t>2010</w:t>
            </w:r>
          </w:p>
        </w:tc>
      </w:tr>
      <w:tr w:rsidR="00FC0EC8" w14:paraId="001C0591" w14:textId="77777777" w:rsidTr="00813930">
        <w:tc>
          <w:tcPr>
            <w:tcW w:w="8195" w:type="dxa"/>
            <w:tcMar>
              <w:bottom w:w="0" w:type="dxa"/>
              <w:right w:w="144" w:type="dxa"/>
            </w:tcMar>
            <w:vAlign w:val="bottom"/>
            <w:tcPrChange w:id="24" w:author="Sheikh Rabiul Islam" w:date="2020-07-25T17:13:00Z">
              <w:tcPr>
                <w:tcW w:w="8194" w:type="dxa"/>
                <w:tcMar>
                  <w:bottom w:w="0" w:type="dxa"/>
                  <w:right w:w="144" w:type="dxa"/>
                </w:tcMar>
                <w:vAlign w:val="bottom"/>
              </w:tcPr>
            </w:tcPrChange>
          </w:tcPr>
          <w:p w14:paraId="001C058A" w14:textId="77777777" w:rsidR="00FC0EC8" w:rsidRDefault="00FC0EC8" w:rsidP="00FC0EC8">
            <w:pPr>
              <w:pStyle w:val="Heading1"/>
            </w:pPr>
            <w:r>
              <w:t xml:space="preserve">RESEARCH </w:t>
            </w:r>
            <w:r w:rsidR="008621D9">
              <w:t>Interests</w:t>
            </w:r>
          </w:p>
          <w:p w14:paraId="001C058B" w14:textId="778D15FE" w:rsidR="00BA0EC2" w:rsidRDefault="00DF7205" w:rsidP="00BA0EC2">
            <w:pPr>
              <w:pStyle w:val="ListBullet"/>
            </w:pPr>
            <w:ins w:id="25" w:author="Sheikh Rabiul Islam" w:date="2019-11-05T09:11:00Z">
              <w:r>
                <w:t>E</w:t>
              </w:r>
            </w:ins>
            <w:del w:id="26" w:author="Sheikh Rabiul Islam" w:date="2019-11-05T09:11:00Z">
              <w:r w:rsidR="00BA0EC2" w:rsidDel="00DF7205">
                <w:delText>Interpretable and e</w:delText>
              </w:r>
            </w:del>
            <w:r w:rsidR="00BA0EC2">
              <w:t>xplainable Artificial Intelligence</w:t>
            </w:r>
          </w:p>
          <w:p w14:paraId="7A919A52" w14:textId="3D4FEB9D" w:rsidR="00D15E0E" w:rsidRDefault="00D15E0E" w:rsidP="00BA0EC2">
            <w:pPr>
              <w:pStyle w:val="ListBullet"/>
            </w:pPr>
            <w:r>
              <w:t>Fair ML/AI</w:t>
            </w:r>
          </w:p>
          <w:p w14:paraId="001C058C" w14:textId="2491242D" w:rsidR="00BA0EC2" w:rsidRDefault="00BA0EC2" w:rsidP="00BA0EC2">
            <w:pPr>
              <w:pStyle w:val="ListBullet"/>
            </w:pPr>
            <w:r>
              <w:t xml:space="preserve">Data Mining and Big Data </w:t>
            </w:r>
            <w:r w:rsidR="007A5F1C">
              <w:t>Analytics</w:t>
            </w:r>
          </w:p>
          <w:p w14:paraId="001C058E" w14:textId="5E90EB83" w:rsidR="00BA0EC2" w:rsidRDefault="003421B8" w:rsidP="00876DED">
            <w:pPr>
              <w:pStyle w:val="ListBullet"/>
            </w:pPr>
            <w:r>
              <w:t>Cyber Security</w:t>
            </w:r>
          </w:p>
          <w:p w14:paraId="001C058F" w14:textId="77777777" w:rsidR="00BA0EC2" w:rsidRDefault="00BA0EC2" w:rsidP="00BA0EC2">
            <w:pPr>
              <w:pStyle w:val="ListBullet"/>
            </w:pPr>
            <w:r>
              <w:t>Anomaly or Fraud Detection</w:t>
            </w:r>
          </w:p>
        </w:tc>
        <w:tc>
          <w:tcPr>
            <w:tcW w:w="1165" w:type="dxa"/>
            <w:tcPrChange w:id="27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90" w14:textId="77777777" w:rsidR="00FC0EC8" w:rsidRDefault="00FC0EC8" w:rsidP="00E94D7B">
            <w:pPr>
              <w:pStyle w:val="Heading1"/>
            </w:pPr>
          </w:p>
        </w:tc>
      </w:tr>
      <w:tr w:rsidR="00E94D7B" w14:paraId="001C0594" w14:textId="77777777" w:rsidTr="00813930">
        <w:trPr>
          <w:trHeight w:val="295"/>
          <w:trPrChange w:id="28" w:author="Sheikh Rabiul Islam" w:date="2020-07-25T17:13:00Z">
            <w:trPr>
              <w:trHeight w:val="295"/>
            </w:trPr>
          </w:trPrChange>
        </w:trPr>
        <w:tc>
          <w:tcPr>
            <w:tcW w:w="8195" w:type="dxa"/>
            <w:tcMar>
              <w:bottom w:w="0" w:type="dxa"/>
              <w:right w:w="144" w:type="dxa"/>
            </w:tcMar>
            <w:vAlign w:val="bottom"/>
            <w:tcPrChange w:id="29" w:author="Sheikh Rabiul Islam" w:date="2020-07-25T17:13:00Z">
              <w:tcPr>
                <w:tcW w:w="8194" w:type="dxa"/>
                <w:tcMar>
                  <w:bottom w:w="0" w:type="dxa"/>
                  <w:right w:w="144" w:type="dxa"/>
                </w:tcMar>
                <w:vAlign w:val="bottom"/>
              </w:tcPr>
            </w:tcPrChange>
          </w:tcPr>
          <w:p w14:paraId="001C0592" w14:textId="684D16C8" w:rsidR="00E94D7B" w:rsidRDefault="006434F1" w:rsidP="00E94D7B">
            <w:pPr>
              <w:pStyle w:val="Heading1"/>
            </w:pPr>
            <w:r>
              <w:t xml:space="preserve">research </w:t>
            </w:r>
            <w:r w:rsidR="00E94D7B">
              <w:t>Experience</w:t>
            </w:r>
            <w:ins w:id="30" w:author="Sheikh Rabiul Islam" w:date="2020-07-25T17:13:00Z">
              <w:r w:rsidR="009E51F4">
                <w:t xml:space="preserve"> </w:t>
              </w:r>
            </w:ins>
          </w:p>
        </w:tc>
        <w:tc>
          <w:tcPr>
            <w:tcW w:w="1165" w:type="dxa"/>
            <w:tcPrChange w:id="31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93" w14:textId="77777777" w:rsidR="00E94D7B" w:rsidRDefault="00E94D7B" w:rsidP="00E94D7B">
            <w:pPr>
              <w:pStyle w:val="Heading1"/>
            </w:pPr>
          </w:p>
        </w:tc>
      </w:tr>
      <w:tr w:rsidR="009D075F" w14:paraId="001C0598" w14:textId="77777777" w:rsidTr="00813930">
        <w:tc>
          <w:tcPr>
            <w:tcW w:w="8195" w:type="dxa"/>
            <w:tcMar>
              <w:bottom w:w="0" w:type="dxa"/>
              <w:right w:w="144" w:type="dxa"/>
            </w:tcMar>
            <w:vAlign w:val="bottom"/>
            <w:tcPrChange w:id="32" w:author="Sheikh Rabiul Islam" w:date="2020-07-25T17:13:00Z">
              <w:tcPr>
                <w:tcW w:w="8194" w:type="dxa"/>
                <w:tcMar>
                  <w:bottom w:w="0" w:type="dxa"/>
                  <w:right w:w="144" w:type="dxa"/>
                </w:tcMar>
                <w:vAlign w:val="bottom"/>
              </w:tcPr>
            </w:tcPrChange>
          </w:tcPr>
          <w:p w14:paraId="001C0595" w14:textId="7F8F8A48" w:rsidR="006434F1" w:rsidRDefault="009E51F4" w:rsidP="006434F1">
            <w:pPr>
              <w:pStyle w:val="ListBullet"/>
            </w:pPr>
            <w:r>
              <w:rPr>
                <w:b/>
              </w:rPr>
              <w:t>Assistant Professor</w:t>
            </w:r>
            <w:r w:rsidR="006434F1">
              <w:t xml:space="preserve">, </w:t>
            </w:r>
            <w:r>
              <w:t>University of Hartford</w:t>
            </w:r>
            <w:r w:rsidR="00840152">
              <w:t>, USA</w:t>
            </w:r>
          </w:p>
          <w:p w14:paraId="001C0596" w14:textId="5FBE6A8C" w:rsidR="009D075F" w:rsidRDefault="008051CE">
            <w:pPr>
              <w:pStyle w:val="ListBullet"/>
              <w:numPr>
                <w:ilvl w:val="0"/>
                <w:numId w:val="0"/>
              </w:numPr>
              <w:ind w:left="504"/>
              <w:pPrChange w:id="33" w:author="Sheikh Rabiul Islam" w:date="2019-11-05T09:11:00Z">
                <w:pPr>
                  <w:pStyle w:val="ListBullet"/>
                  <w:numPr>
                    <w:numId w:val="0"/>
                  </w:numPr>
                  <w:tabs>
                    <w:tab w:val="clear" w:pos="504"/>
                  </w:tabs>
                  <w:ind w:left="0" w:firstLine="0"/>
                </w:pPr>
              </w:pPrChange>
            </w:pPr>
            <w:r>
              <w:t xml:space="preserve">Current </w:t>
            </w:r>
            <w:r w:rsidRPr="008051CE">
              <w:t xml:space="preserve">research </w:t>
            </w:r>
            <w:r>
              <w:t xml:space="preserve">interests </w:t>
            </w:r>
            <w:r w:rsidR="00412E5E">
              <w:t>include</w:t>
            </w:r>
            <w:r>
              <w:t xml:space="preserve"> </w:t>
            </w:r>
            <w:r w:rsidR="00C170DF">
              <w:t xml:space="preserve">Explainable Artificial Intelligence (XAI); </w:t>
            </w:r>
            <w:r w:rsidR="00D15E0E">
              <w:t xml:space="preserve">fair ML/AI, </w:t>
            </w:r>
            <w:r w:rsidRPr="008051CE">
              <w:t>fraud/anomaly det</w:t>
            </w:r>
            <w:r w:rsidR="00412E5E">
              <w:t>ection; cyber-</w:t>
            </w:r>
            <w:r w:rsidR="00412E5E" w:rsidRPr="008051CE">
              <w:t>attack</w:t>
            </w:r>
            <w:r w:rsidRPr="008051CE">
              <w:t xml:space="preserve"> prediction, detection,</w:t>
            </w:r>
            <w:r w:rsidR="00412E5E">
              <w:t xml:space="preserve"> </w:t>
            </w:r>
            <w:r w:rsidRPr="008051CE">
              <w:t>and mi</w:t>
            </w:r>
            <w:r w:rsidR="00412E5E">
              <w:t xml:space="preserve">tigation; </w:t>
            </w:r>
          </w:p>
        </w:tc>
        <w:tc>
          <w:tcPr>
            <w:tcW w:w="1165" w:type="dxa"/>
            <w:tcPrChange w:id="34" w:author="Sheikh Rabiul Islam" w:date="2020-07-25T17:13:00Z">
              <w:tcPr>
                <w:tcW w:w="1166" w:type="dxa"/>
                <w:gridSpan w:val="2"/>
              </w:tcPr>
            </w:tcPrChange>
          </w:tcPr>
          <w:p w14:paraId="7B1D53AD" w14:textId="77777777" w:rsidR="007A5F1C" w:rsidRDefault="00412E5E">
            <w:r>
              <w:t>August 2020</w:t>
            </w:r>
          </w:p>
          <w:p w14:paraId="6392EDB9" w14:textId="2F200D62" w:rsidR="003330D6" w:rsidRDefault="00412E5E">
            <w:pPr>
              <w:rPr>
                <w:ins w:id="35" w:author="Sheikh Rabiul Islam" w:date="2020-06-04T22:07:00Z"/>
              </w:rPr>
            </w:pPr>
            <w:r>
              <w:t xml:space="preserve"> - Present</w:t>
            </w:r>
            <w:del w:id="36" w:author="Sheikh Rabiul Islam" w:date="2020-06-04T22:07:00Z">
              <w:r w:rsidR="00004356" w:rsidDel="003330D6">
                <w:delText>-</w:delText>
              </w:r>
            </w:del>
          </w:p>
          <w:p w14:paraId="001C0597" w14:textId="78EC4DA4" w:rsidR="009D075F" w:rsidRDefault="00004356">
            <w:del w:id="37" w:author="Sheikh Rabiul Islam" w:date="2020-06-04T22:07:00Z">
              <w:r w:rsidDel="003330D6">
                <w:delText>presen</w:delText>
              </w:r>
            </w:del>
          </w:p>
        </w:tc>
      </w:tr>
      <w:tr w:rsidR="009E51F4" w14:paraId="5ED0FEC5" w14:textId="77777777" w:rsidTr="00813930">
        <w:tc>
          <w:tcPr>
            <w:tcW w:w="8195" w:type="dxa"/>
            <w:tcMar>
              <w:bottom w:w="0" w:type="dxa"/>
              <w:right w:w="144" w:type="dxa"/>
            </w:tcMar>
            <w:vAlign w:val="bottom"/>
          </w:tcPr>
          <w:p w14:paraId="5E1789F3" w14:textId="48CDFD4C" w:rsidR="009E51F4" w:rsidRDefault="009E51F4" w:rsidP="009E51F4">
            <w:pPr>
              <w:pStyle w:val="ListBullet"/>
            </w:pPr>
            <w:r>
              <w:rPr>
                <w:b/>
              </w:rPr>
              <w:t>Visiting International Researcher</w:t>
            </w:r>
            <w:r>
              <w:t>, Tennessee Tech University, USA</w:t>
            </w:r>
          </w:p>
          <w:p w14:paraId="38760A5D" w14:textId="0B38D442" w:rsidR="009E51F4" w:rsidRPr="009E51F4" w:rsidRDefault="009E51F4" w:rsidP="009E51F4">
            <w:pPr>
              <w:pStyle w:val="ListBullet"/>
              <w:numPr>
                <w:ilvl w:val="0"/>
                <w:numId w:val="0"/>
              </w:numPr>
              <w:ind w:left="504"/>
              <w:rPr>
                <w:b/>
              </w:rPr>
            </w:pPr>
            <w:r w:rsidRPr="009E51F4">
              <w:rPr>
                <w:iCs/>
              </w:rPr>
              <w:t>Wrote a survey paper on Explainable Artificial Intelligence approaches with demonstrations, and c</w:t>
            </w:r>
            <w:r>
              <w:rPr>
                <w:iCs/>
              </w:rPr>
              <w:t>ollaborated on a grant proposal—</w:t>
            </w:r>
            <w:r w:rsidRPr="009E51F4">
              <w:rPr>
                <w:iCs/>
              </w:rPr>
              <w:t>NSF Program on Fairness in Artificial Intelligence in Collaboration with Amazon (FAI).</w:t>
            </w:r>
          </w:p>
        </w:tc>
        <w:tc>
          <w:tcPr>
            <w:tcW w:w="1165" w:type="dxa"/>
          </w:tcPr>
          <w:p w14:paraId="23787298" w14:textId="33A2DAB6" w:rsidR="009E51F4" w:rsidRDefault="00412E5E">
            <w:r>
              <w:t>June 2020 –August 2020</w:t>
            </w:r>
          </w:p>
        </w:tc>
      </w:tr>
      <w:tr w:rsidR="009E51F4" w14:paraId="417BA582" w14:textId="77777777" w:rsidTr="00813930">
        <w:tc>
          <w:tcPr>
            <w:tcW w:w="8195" w:type="dxa"/>
            <w:tcMar>
              <w:bottom w:w="0" w:type="dxa"/>
              <w:right w:w="144" w:type="dxa"/>
            </w:tcMar>
            <w:vAlign w:val="bottom"/>
          </w:tcPr>
          <w:p w14:paraId="1619CDC9" w14:textId="77777777" w:rsidR="009E51F4" w:rsidRDefault="009E51F4" w:rsidP="009E51F4">
            <w:pPr>
              <w:pStyle w:val="ListBullet"/>
            </w:pPr>
            <w:r w:rsidRPr="00BB4935">
              <w:rPr>
                <w:b/>
              </w:rPr>
              <w:t>Graduate Research Assistant</w:t>
            </w:r>
            <w:r>
              <w:t>, Tennessee Tech University, USA</w:t>
            </w:r>
          </w:p>
          <w:p w14:paraId="3D5C9D37" w14:textId="407FF6A9" w:rsidR="009E51F4" w:rsidRPr="00BB4935" w:rsidRDefault="009E51F4" w:rsidP="009E51F4">
            <w:pPr>
              <w:pStyle w:val="ListBullet"/>
              <w:numPr>
                <w:ilvl w:val="0"/>
                <w:numId w:val="0"/>
              </w:numPr>
              <w:ind w:left="504"/>
              <w:rPr>
                <w:b/>
              </w:rPr>
            </w:pPr>
            <w:r>
              <w:t xml:space="preserve">Worked </w:t>
            </w:r>
            <w:ins w:id="38" w:author="Sheikh Rabiul Islam" w:date="2019-09-16T11:55:00Z">
              <w:r>
                <w:t>on</w:t>
              </w:r>
            </w:ins>
            <w:r w:rsidRPr="00BB4FBC">
              <w:t xml:space="preserve"> Explainable Artificial Intelligence (XAI) with a focus on uncovering and incorporating useful domain knowledge from an application domain (e.g., Finance, Security) that will enhance the </w:t>
            </w:r>
            <w:proofErr w:type="spellStart"/>
            <w:r w:rsidRPr="00BB4FBC">
              <w:t>explainability</w:t>
            </w:r>
            <w:proofErr w:type="spellEnd"/>
            <w:r w:rsidRPr="00BB4FBC">
              <w:t xml:space="preserve"> </w:t>
            </w:r>
            <w:del w:id="39" w:author="Sheikh Rabiul Islam" w:date="2019-11-05T09:11:00Z">
              <w:r w:rsidRPr="00BB4FBC" w:rsidDel="00DF7205">
                <w:delText xml:space="preserve">and interpretability </w:delText>
              </w:r>
            </w:del>
            <w:r w:rsidRPr="00BB4FBC">
              <w:t>of AI-based complex models</w:t>
            </w:r>
            <w:r w:rsidRPr="00BB4935">
              <w:t>.</w:t>
            </w:r>
          </w:p>
        </w:tc>
        <w:tc>
          <w:tcPr>
            <w:tcW w:w="1165" w:type="dxa"/>
          </w:tcPr>
          <w:p w14:paraId="250810DD" w14:textId="41C92434" w:rsidR="009E51F4" w:rsidRDefault="009E51F4">
            <w:r>
              <w:t>2018 –</w:t>
            </w:r>
            <w:r w:rsidR="007A5F1C">
              <w:t xml:space="preserve"> M</w:t>
            </w:r>
            <w:r>
              <w:t>ay 2020</w:t>
            </w:r>
          </w:p>
        </w:tc>
      </w:tr>
      <w:tr w:rsidR="0010064F" w14:paraId="001C059C" w14:textId="77777777" w:rsidTr="00813930">
        <w:tc>
          <w:tcPr>
            <w:tcW w:w="8195" w:type="dxa"/>
            <w:tcMar>
              <w:bottom w:w="0" w:type="dxa"/>
              <w:right w:w="144" w:type="dxa"/>
            </w:tcMar>
            <w:vAlign w:val="bottom"/>
            <w:tcPrChange w:id="40" w:author="Sheikh Rabiul Islam" w:date="2020-07-25T17:13:00Z">
              <w:tcPr>
                <w:tcW w:w="8194" w:type="dxa"/>
                <w:tcMar>
                  <w:bottom w:w="0" w:type="dxa"/>
                  <w:right w:w="144" w:type="dxa"/>
                </w:tcMar>
                <w:vAlign w:val="bottom"/>
              </w:tcPr>
            </w:tcPrChange>
          </w:tcPr>
          <w:p w14:paraId="001C0599" w14:textId="77777777" w:rsidR="006434F1" w:rsidRDefault="0010064F" w:rsidP="00E94D7B">
            <w:pPr>
              <w:pStyle w:val="ListBullet"/>
            </w:pPr>
            <w:r w:rsidRPr="00BB4935">
              <w:rPr>
                <w:b/>
              </w:rPr>
              <w:t xml:space="preserve">Advanced </w:t>
            </w:r>
            <w:r w:rsidRPr="00BB4935">
              <w:rPr>
                <w:b/>
                <w:noProof/>
              </w:rPr>
              <w:t>Short</w:t>
            </w:r>
            <w:r w:rsidR="004D1224" w:rsidRPr="00BB4935">
              <w:rPr>
                <w:b/>
                <w:noProof/>
              </w:rPr>
              <w:t>-</w:t>
            </w:r>
            <w:r w:rsidRPr="00BB4935">
              <w:rPr>
                <w:b/>
                <w:noProof/>
              </w:rPr>
              <w:t>Term</w:t>
            </w:r>
            <w:r w:rsidRPr="00BB4935">
              <w:rPr>
                <w:b/>
              </w:rPr>
              <w:t xml:space="preserve"> Research Intern</w:t>
            </w:r>
            <w:r>
              <w:t>, Oak Ridge National Laboratory</w:t>
            </w:r>
            <w:r w:rsidR="003851AD">
              <w:t xml:space="preserve"> (ORNL)</w:t>
            </w:r>
            <w:r w:rsidR="003851AD" w:rsidRPr="004D1224">
              <w:rPr>
                <w:noProof/>
              </w:rPr>
              <w:t>,</w:t>
            </w:r>
            <w:r w:rsidR="004D1224">
              <w:rPr>
                <w:noProof/>
              </w:rPr>
              <w:t xml:space="preserve"> </w:t>
            </w:r>
            <w:r w:rsidRPr="004D1224">
              <w:rPr>
                <w:noProof/>
              </w:rPr>
              <w:t>USA</w:t>
            </w:r>
          </w:p>
          <w:p w14:paraId="001C059A" w14:textId="1AAF4222" w:rsidR="0010064F" w:rsidRDefault="0010064F" w:rsidP="00BB4935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t xml:space="preserve">Worked on an automated and generalized malware detection </w:t>
            </w:r>
            <w:r w:rsidR="00BB4935">
              <w:t xml:space="preserve">tool to avoid manual investigations of host logs and </w:t>
            </w:r>
            <w:r w:rsidR="00936B12">
              <w:t xml:space="preserve">a </w:t>
            </w:r>
            <w:r w:rsidR="00BB4935">
              <w:t xml:space="preserve">reconfiguration of </w:t>
            </w:r>
            <w:r w:rsidR="00FD605F">
              <w:t>detector tool</w:t>
            </w:r>
            <w:r>
              <w:t xml:space="preserve">. </w:t>
            </w:r>
          </w:p>
        </w:tc>
        <w:tc>
          <w:tcPr>
            <w:tcW w:w="1165" w:type="dxa"/>
            <w:tcPrChange w:id="41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9B" w14:textId="77777777" w:rsidR="0010064F" w:rsidRDefault="00004356" w:rsidP="00E94D7B">
            <w:r>
              <w:t>S</w:t>
            </w:r>
            <w:r w:rsidR="00FD605F">
              <w:t xml:space="preserve">ummer </w:t>
            </w:r>
            <w:r w:rsidR="0010064F">
              <w:t>2018</w:t>
            </w:r>
          </w:p>
        </w:tc>
      </w:tr>
      <w:tr w:rsidR="006434F1" w14:paraId="001C059F" w14:textId="77777777" w:rsidTr="00813930">
        <w:tc>
          <w:tcPr>
            <w:tcW w:w="8195" w:type="dxa"/>
            <w:tcMar>
              <w:bottom w:w="0" w:type="dxa"/>
              <w:right w:w="144" w:type="dxa"/>
            </w:tcMar>
            <w:vAlign w:val="bottom"/>
            <w:tcPrChange w:id="42" w:author="Sheikh Rabiul Islam" w:date="2020-07-25T17:13:00Z">
              <w:tcPr>
                <w:tcW w:w="8194" w:type="dxa"/>
                <w:tcMar>
                  <w:bottom w:w="0" w:type="dxa"/>
                  <w:right w:w="144" w:type="dxa"/>
                </w:tcMar>
                <w:vAlign w:val="bottom"/>
              </w:tcPr>
            </w:tcPrChange>
          </w:tcPr>
          <w:p w14:paraId="001C059D" w14:textId="77777777" w:rsidR="006434F1" w:rsidRDefault="006434F1" w:rsidP="006434F1">
            <w:pPr>
              <w:pStyle w:val="Heading1"/>
            </w:pPr>
            <w:r>
              <w:t>teaching and mentoring Experience</w:t>
            </w:r>
          </w:p>
        </w:tc>
        <w:tc>
          <w:tcPr>
            <w:tcW w:w="1165" w:type="dxa"/>
            <w:tcPrChange w:id="43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9E" w14:textId="77777777" w:rsidR="006434F1" w:rsidRDefault="006434F1" w:rsidP="006434F1">
            <w:pPr>
              <w:pStyle w:val="Heading1"/>
            </w:pPr>
          </w:p>
        </w:tc>
      </w:tr>
      <w:tr w:rsidR="00876DED" w14:paraId="2ABBDE73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vAlign w:val="bottom"/>
          </w:tcPr>
          <w:p w14:paraId="6A53E7DA" w14:textId="77777777" w:rsidR="00876DED" w:rsidRDefault="00876DED" w:rsidP="00876DED">
            <w:pPr>
              <w:pStyle w:val="ListBullet"/>
            </w:pPr>
            <w:r>
              <w:rPr>
                <w:b/>
              </w:rPr>
              <w:t>Assistant Professor</w:t>
            </w:r>
            <w:r>
              <w:t>, University of Hartford, USA</w:t>
            </w:r>
          </w:p>
          <w:p w14:paraId="77E078BE" w14:textId="5812B873" w:rsidR="00876DED" w:rsidRDefault="00876DED" w:rsidP="00876DED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t xml:space="preserve">Courses taught in Fall, 2020: Data Structures, Fundamental of Computing, Data Mining, and Information Assurance and Cryptography. </w:t>
            </w:r>
          </w:p>
          <w:p w14:paraId="01BA7882" w14:textId="77777777" w:rsidR="00876DED" w:rsidRDefault="00876DED" w:rsidP="00876DED">
            <w:pPr>
              <w:pStyle w:val="ListBullet"/>
              <w:numPr>
                <w:ilvl w:val="0"/>
                <w:numId w:val="0"/>
              </w:numPr>
              <w:ind w:left="504"/>
            </w:pPr>
            <w:r w:rsidRPr="00876DED">
              <w:t>S</w:t>
            </w:r>
            <w:r>
              <w:t xml:space="preserve">cheduled to teach in Spring, 2021: </w:t>
            </w:r>
            <w:bookmarkStart w:id="44" w:name="_Hlk59367523"/>
            <w:r>
              <w:t>Data Structures, Computer Networks, and Programming Foundations.</w:t>
            </w:r>
          </w:p>
          <w:bookmarkEnd w:id="44"/>
          <w:p w14:paraId="48A1909A" w14:textId="77777777" w:rsidR="00F537BE" w:rsidRDefault="00F537BE" w:rsidP="00876DED">
            <w:pPr>
              <w:pStyle w:val="ListBullet"/>
              <w:numPr>
                <w:ilvl w:val="0"/>
                <w:numId w:val="0"/>
              </w:numPr>
              <w:ind w:left="504"/>
            </w:pPr>
          </w:p>
          <w:p w14:paraId="1CBF1CEB" w14:textId="69ADB910" w:rsidR="00F537BE" w:rsidRPr="00876DED" w:rsidRDefault="00F537BE" w:rsidP="00876DED">
            <w:pPr>
              <w:pStyle w:val="ListBullet"/>
              <w:numPr>
                <w:ilvl w:val="0"/>
                <w:numId w:val="0"/>
              </w:numPr>
              <w:ind w:left="504"/>
            </w:pPr>
          </w:p>
        </w:tc>
        <w:tc>
          <w:tcPr>
            <w:tcW w:w="1165" w:type="dxa"/>
          </w:tcPr>
          <w:p w14:paraId="6AC5362A" w14:textId="06F86EF7" w:rsidR="00876DED" w:rsidRDefault="00876DED" w:rsidP="00876DED">
            <w:r>
              <w:t>2020</w:t>
            </w:r>
          </w:p>
        </w:tc>
      </w:tr>
      <w:tr w:rsidR="006434F1" w14:paraId="001C05AA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45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001C05A4" w14:textId="0966B861" w:rsidR="006434F1" w:rsidRDefault="00840152" w:rsidP="00840152">
            <w:pPr>
              <w:pStyle w:val="ListBullet"/>
            </w:pPr>
            <w:r w:rsidRPr="00BB4935">
              <w:rPr>
                <w:b/>
              </w:rPr>
              <w:lastRenderedPageBreak/>
              <w:t xml:space="preserve">Graduate </w:t>
            </w:r>
            <w:r w:rsidR="00813930">
              <w:rPr>
                <w:b/>
              </w:rPr>
              <w:t>Research/</w:t>
            </w:r>
            <w:r w:rsidRPr="00BB4935">
              <w:rPr>
                <w:b/>
              </w:rPr>
              <w:t>Teaching Assistant</w:t>
            </w:r>
            <w:r w:rsidR="006434F1">
              <w:t xml:space="preserve">, </w:t>
            </w:r>
            <w:r>
              <w:t xml:space="preserve">Tennessee Tech University, </w:t>
            </w:r>
            <w:r w:rsidR="006434F1" w:rsidRPr="004D1224">
              <w:rPr>
                <w:noProof/>
              </w:rPr>
              <w:t>USA</w:t>
            </w:r>
          </w:p>
          <w:p w14:paraId="76AEA5AA" w14:textId="010C43CC" w:rsidR="00813930" w:rsidRDefault="00813930" w:rsidP="006434F1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t>Instructed Data Structures and Algorithms course</w:t>
            </w:r>
          </w:p>
          <w:p w14:paraId="001C05A5" w14:textId="71376F1D" w:rsidR="006434F1" w:rsidRDefault="00B96073" w:rsidP="006434F1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t>Instructed, graded, and tutored following course labs:</w:t>
            </w:r>
          </w:p>
          <w:p w14:paraId="001C05A6" w14:textId="77777777" w:rsidR="00B96073" w:rsidRDefault="00B96073" w:rsidP="006434F1">
            <w:pPr>
              <w:pStyle w:val="ListBullet"/>
              <w:numPr>
                <w:ilvl w:val="0"/>
                <w:numId w:val="0"/>
              </w:numPr>
              <w:ind w:left="504"/>
            </w:pPr>
            <w:r w:rsidRPr="00B96073">
              <w:t>Data Structures</w:t>
            </w:r>
            <w:r>
              <w:t xml:space="preserve"> and Algorithms Lab</w:t>
            </w:r>
          </w:p>
          <w:p w14:paraId="001C05A7" w14:textId="77777777" w:rsidR="00B96073" w:rsidRDefault="00B96073" w:rsidP="006434F1">
            <w:pPr>
              <w:pStyle w:val="ListBullet"/>
              <w:numPr>
                <w:ilvl w:val="0"/>
                <w:numId w:val="0"/>
              </w:numPr>
              <w:ind w:left="504"/>
            </w:pPr>
            <w:r w:rsidRPr="00B96073">
              <w:t>Introduction to Problem Solving - Compu</w:t>
            </w:r>
            <w:r>
              <w:t>ter Programming Lab</w:t>
            </w:r>
          </w:p>
          <w:p w14:paraId="001C05A8" w14:textId="77777777" w:rsidR="00B96073" w:rsidRDefault="00B96073" w:rsidP="006434F1">
            <w:pPr>
              <w:pStyle w:val="ListBullet"/>
              <w:numPr>
                <w:ilvl w:val="0"/>
                <w:numId w:val="0"/>
              </w:numPr>
              <w:ind w:left="504"/>
            </w:pPr>
            <w:r w:rsidRPr="00B96073">
              <w:t>Database Management Systems</w:t>
            </w:r>
            <w:r>
              <w:t xml:space="preserve"> lab</w:t>
            </w:r>
          </w:p>
        </w:tc>
        <w:tc>
          <w:tcPr>
            <w:tcW w:w="1165" w:type="dxa"/>
            <w:tcPrChange w:id="46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A9" w14:textId="5360FB7B" w:rsidR="006434F1" w:rsidRDefault="007A5F1C" w:rsidP="006434F1">
            <w:r>
              <w:t>2015 - 201</w:t>
            </w:r>
            <w:r w:rsidR="00813930">
              <w:t>9</w:t>
            </w:r>
          </w:p>
        </w:tc>
      </w:tr>
      <w:tr w:rsidR="00840152" w14:paraId="001C05AE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47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001C05AB" w14:textId="022D7070" w:rsidR="00840152" w:rsidRDefault="00813930" w:rsidP="00840152">
            <w:pPr>
              <w:pStyle w:val="ListBullet"/>
              <w:rPr>
                <w:i/>
              </w:rPr>
            </w:pPr>
            <w:r>
              <w:rPr>
                <w:b/>
              </w:rPr>
              <w:t>Volunteer</w:t>
            </w:r>
            <w:r w:rsidR="00840152">
              <w:rPr>
                <w:i/>
              </w:rPr>
              <w:t xml:space="preserve">, </w:t>
            </w:r>
            <w:r w:rsidR="00840152" w:rsidRPr="00BB05F4">
              <w:rPr>
                <w:rPrChange w:id="48" w:author="Sheikh Rabiul Islam" w:date="2019-09-16T11:58:00Z">
                  <w:rPr>
                    <w:i/>
                  </w:rPr>
                </w:rPrChange>
              </w:rPr>
              <w:t>Tennessee Tech University</w:t>
            </w:r>
            <w:r w:rsidR="00840152" w:rsidRPr="00840152">
              <w:rPr>
                <w:i/>
              </w:rPr>
              <w:t>, USA</w:t>
            </w:r>
          </w:p>
          <w:p w14:paraId="001C05AC" w14:textId="428E16A9" w:rsidR="00FB0AE1" w:rsidRPr="00840152" w:rsidRDefault="00840152" w:rsidP="00840152">
            <w:pPr>
              <w:pStyle w:val="ListBullet"/>
              <w:numPr>
                <w:ilvl w:val="0"/>
                <w:numId w:val="0"/>
              </w:numPr>
              <w:ind w:left="504"/>
            </w:pPr>
            <w:r w:rsidRPr="00840152">
              <w:t>Worked</w:t>
            </w:r>
            <w:r>
              <w:t xml:space="preserve"> as a volunteer and substitute mentor in summer boot camp—Governor’</w:t>
            </w:r>
            <w:r w:rsidRPr="00840152">
              <w:t>s School for Emerging Technologies</w:t>
            </w:r>
            <w:r>
              <w:t xml:space="preserve"> to stimulate STEM education in high school students. </w:t>
            </w:r>
          </w:p>
        </w:tc>
        <w:tc>
          <w:tcPr>
            <w:tcW w:w="1165" w:type="dxa"/>
            <w:tcPrChange w:id="49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AD" w14:textId="77777777" w:rsidR="00840152" w:rsidRDefault="00A63AE7" w:rsidP="006434F1">
            <w:r>
              <w:t>2017</w:t>
            </w:r>
          </w:p>
        </w:tc>
      </w:tr>
      <w:tr w:rsidR="00C15D9B" w14:paraId="001C05B1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50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001C05AF" w14:textId="22136460" w:rsidR="00C15D9B" w:rsidRDefault="00C15D9B" w:rsidP="00C15D9B">
            <w:pPr>
              <w:pStyle w:val="Heading1"/>
            </w:pPr>
          </w:p>
        </w:tc>
        <w:tc>
          <w:tcPr>
            <w:tcW w:w="1165" w:type="dxa"/>
            <w:tcPrChange w:id="51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B0" w14:textId="77777777" w:rsidR="00C15D9B" w:rsidRDefault="00C15D9B" w:rsidP="00C15D9B">
            <w:pPr>
              <w:pStyle w:val="Heading1"/>
            </w:pPr>
          </w:p>
        </w:tc>
      </w:tr>
      <w:tr w:rsidR="00A63AE7" w14:paraId="001C05BB" w14:textId="77777777" w:rsidTr="00813930">
        <w:trPr>
          <w:trHeight w:val="222"/>
          <w:trPrChange w:id="52" w:author="Sheikh Rabiul Islam" w:date="2020-07-25T17:13:00Z">
            <w:trPr>
              <w:trHeight w:val="222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53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001C05B9" w14:textId="77777777" w:rsidR="00A63AE7" w:rsidRDefault="002313E3" w:rsidP="00071BF4">
            <w:pPr>
              <w:pStyle w:val="Heading1"/>
            </w:pPr>
            <w:r>
              <w:t>awards</w:t>
            </w:r>
            <w:r w:rsidR="009870D5">
              <w:t xml:space="preserve"> and Fellowships</w:t>
            </w:r>
          </w:p>
        </w:tc>
        <w:tc>
          <w:tcPr>
            <w:tcW w:w="1165" w:type="dxa"/>
            <w:tcPrChange w:id="54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BA" w14:textId="77777777" w:rsidR="00A63AE7" w:rsidRDefault="00A63AE7" w:rsidP="00071BF4">
            <w:pPr>
              <w:pStyle w:val="Heading1"/>
            </w:pPr>
          </w:p>
        </w:tc>
      </w:tr>
      <w:tr w:rsidR="00071BF4" w14:paraId="001C05C4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55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001C05BC" w14:textId="77777777" w:rsidR="00071BF4" w:rsidRDefault="00071BF4" w:rsidP="00071BF4">
            <w:pPr>
              <w:pStyle w:val="ListBullet"/>
            </w:pPr>
            <w:r w:rsidRPr="00071BF4">
              <w:t>Student Travel Award, ACM SIGKDD, 2019</w:t>
            </w:r>
            <w:r>
              <w:t xml:space="preserve"> </w:t>
            </w:r>
          </w:p>
          <w:p w14:paraId="001C05BD" w14:textId="77777777" w:rsidR="00ED3A15" w:rsidRDefault="00B71AD3" w:rsidP="00071BF4">
            <w:pPr>
              <w:pStyle w:val="ListBullet"/>
            </w:pPr>
            <w:r>
              <w:t xml:space="preserve">GRA  from </w:t>
            </w:r>
            <w:r w:rsidR="003421B8">
              <w:t xml:space="preserve">College of Engineering </w:t>
            </w:r>
            <w:r>
              <w:t xml:space="preserve">grants recognizing </w:t>
            </w:r>
            <w:r w:rsidR="00ED3A15">
              <w:t>Carnegie</w:t>
            </w:r>
            <w:r>
              <w:t xml:space="preserve"> classification </w:t>
            </w:r>
          </w:p>
          <w:p w14:paraId="001C05BE" w14:textId="77777777" w:rsidR="003421B8" w:rsidRDefault="003421B8" w:rsidP="00071BF4">
            <w:pPr>
              <w:pStyle w:val="ListBullet"/>
            </w:pPr>
            <w:r>
              <w:t>GRA from Cybersecurity Education, Research &amp; Outreach Center (CEROC), Tennessee Tech</w:t>
            </w:r>
          </w:p>
          <w:p w14:paraId="001C05BF" w14:textId="77777777" w:rsidR="00071BF4" w:rsidRDefault="00ED3A15" w:rsidP="00071BF4">
            <w:pPr>
              <w:pStyle w:val="ListBullet"/>
            </w:pPr>
            <w:r>
              <w:t>I</w:t>
            </w:r>
            <w:r w:rsidR="00071BF4">
              <w:t>vanhoe Foundation Fellowship</w:t>
            </w:r>
          </w:p>
        </w:tc>
        <w:tc>
          <w:tcPr>
            <w:tcW w:w="1165" w:type="dxa"/>
            <w:tcPrChange w:id="56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C0" w14:textId="77777777" w:rsidR="00071BF4" w:rsidRPr="002A67B0" w:rsidRDefault="003421B8" w:rsidP="003421B8">
            <w:pPr>
              <w:pStyle w:val="Heading1"/>
              <w:spacing w:line="360" w:lineRule="auto"/>
              <w:rPr>
                <w:rFonts w:asciiTheme="minorHAnsi" w:hAnsiTheme="minorHAnsi" w:cstheme="minorHAnsi"/>
                <w:color w:val="auto"/>
                <w:sz w:val="20"/>
              </w:rPr>
            </w:pPr>
            <w:r w:rsidRPr="002A67B0">
              <w:rPr>
                <w:rFonts w:asciiTheme="minorHAnsi" w:hAnsiTheme="minorHAnsi" w:cstheme="minorHAnsi"/>
                <w:color w:val="auto"/>
                <w:sz w:val="20"/>
              </w:rPr>
              <w:t>2019</w:t>
            </w:r>
          </w:p>
          <w:p w14:paraId="001C05C1" w14:textId="77777777" w:rsidR="0052665E" w:rsidRPr="002A67B0" w:rsidRDefault="00B71AD3" w:rsidP="003421B8">
            <w:pPr>
              <w:pStyle w:val="Heading1"/>
              <w:spacing w:line="360" w:lineRule="auto"/>
              <w:rPr>
                <w:rFonts w:asciiTheme="minorHAnsi" w:hAnsiTheme="minorHAnsi" w:cstheme="minorHAnsi"/>
                <w:color w:val="auto"/>
                <w:sz w:val="20"/>
              </w:rPr>
            </w:pPr>
            <w:r w:rsidRPr="002A67B0">
              <w:rPr>
                <w:rFonts w:asciiTheme="minorHAnsi" w:hAnsiTheme="minorHAnsi" w:cstheme="minorHAnsi"/>
                <w:color w:val="auto"/>
                <w:sz w:val="20"/>
              </w:rPr>
              <w:t>2019</w:t>
            </w:r>
            <w:r w:rsidR="003421B8" w:rsidRPr="002A67B0">
              <w:rPr>
                <w:rFonts w:asciiTheme="minorHAnsi" w:hAnsiTheme="minorHAnsi" w:cstheme="minorHAnsi"/>
                <w:color w:val="auto"/>
                <w:sz w:val="20"/>
              </w:rPr>
              <w:t xml:space="preserve"> - 2020</w:t>
            </w:r>
          </w:p>
          <w:p w14:paraId="001C05C2" w14:textId="77777777" w:rsidR="0052665E" w:rsidRPr="002A67B0" w:rsidRDefault="003421B8" w:rsidP="003421B8">
            <w:pPr>
              <w:pStyle w:val="Heading1"/>
              <w:spacing w:line="360" w:lineRule="auto"/>
              <w:rPr>
                <w:rFonts w:asciiTheme="minorHAnsi" w:hAnsiTheme="minorHAnsi" w:cstheme="minorHAnsi"/>
                <w:color w:val="auto"/>
                <w:sz w:val="20"/>
              </w:rPr>
            </w:pPr>
            <w:r w:rsidRPr="002A67B0">
              <w:rPr>
                <w:rFonts w:asciiTheme="minorHAnsi" w:hAnsiTheme="minorHAnsi" w:cstheme="minorHAnsi"/>
                <w:color w:val="auto"/>
                <w:sz w:val="20"/>
              </w:rPr>
              <w:t xml:space="preserve">2018 </w:t>
            </w:r>
            <w:r w:rsidR="00B96073" w:rsidRPr="002A67B0">
              <w:rPr>
                <w:rFonts w:asciiTheme="minorHAnsi" w:hAnsiTheme="minorHAnsi" w:cstheme="minorHAnsi"/>
                <w:color w:val="auto"/>
                <w:sz w:val="20"/>
              </w:rPr>
              <w:t xml:space="preserve">- </w:t>
            </w:r>
            <w:r w:rsidRPr="002A67B0">
              <w:rPr>
                <w:rFonts w:asciiTheme="minorHAnsi" w:hAnsiTheme="minorHAnsi" w:cstheme="minorHAnsi"/>
                <w:color w:val="auto"/>
                <w:sz w:val="20"/>
              </w:rPr>
              <w:t>2019</w:t>
            </w:r>
          </w:p>
          <w:p w14:paraId="001C05C3" w14:textId="77777777" w:rsidR="003421B8" w:rsidRDefault="003421B8" w:rsidP="003421B8">
            <w:pPr>
              <w:pStyle w:val="Heading1"/>
              <w:spacing w:line="360" w:lineRule="auto"/>
            </w:pPr>
            <w:r w:rsidRPr="002A67B0">
              <w:rPr>
                <w:rFonts w:asciiTheme="minorHAnsi" w:hAnsiTheme="minorHAnsi" w:cstheme="minorHAnsi"/>
                <w:color w:val="auto"/>
                <w:sz w:val="20"/>
              </w:rPr>
              <w:t>2017</w:t>
            </w:r>
          </w:p>
        </w:tc>
      </w:tr>
      <w:tr w:rsidR="00B47ADD" w14:paraId="3F394815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vAlign w:val="bottom"/>
          </w:tcPr>
          <w:p w14:paraId="015AB769" w14:textId="546AF73A" w:rsidR="00B47ADD" w:rsidRDefault="00B47ADD" w:rsidP="00071BF4">
            <w:pPr>
              <w:pStyle w:val="Heading1"/>
            </w:pPr>
            <w:r>
              <w:t>GRANTS</w:t>
            </w:r>
          </w:p>
        </w:tc>
        <w:tc>
          <w:tcPr>
            <w:tcW w:w="1165" w:type="dxa"/>
          </w:tcPr>
          <w:p w14:paraId="103AEA40" w14:textId="77777777" w:rsidR="00B47ADD" w:rsidRDefault="00B47ADD" w:rsidP="00071BF4"/>
        </w:tc>
      </w:tr>
      <w:tr w:rsidR="00B47ADD" w14:paraId="237BF7E6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vAlign w:val="bottom"/>
          </w:tcPr>
          <w:p w14:paraId="01EE1719" w14:textId="77777777" w:rsidR="00B47ADD" w:rsidRDefault="00B47ADD" w:rsidP="00B47ADD">
            <w:pPr>
              <w:pStyle w:val="ListBullet"/>
            </w:pPr>
            <w:r w:rsidRPr="00B47ADD">
              <w:rPr>
                <w:bCs/>
              </w:rPr>
              <w:t xml:space="preserve">University of Hartford: </w:t>
            </w:r>
            <w:bookmarkStart w:id="57" w:name="_Hlk59369663"/>
            <w:r w:rsidRPr="00B47ADD">
              <w:rPr>
                <w:bCs/>
              </w:rPr>
              <w:t>2020-21 Grants to Promote Diversity, Equity, and Inclusion within the Classroom</w:t>
            </w:r>
            <w:bookmarkEnd w:id="57"/>
            <w:r>
              <w:rPr>
                <w:bCs/>
              </w:rPr>
              <w:t xml:space="preserve">; </w:t>
            </w:r>
            <w:r>
              <w:t xml:space="preserve">Accepted Proposal:  </w:t>
            </w:r>
            <w:bookmarkStart w:id="58" w:name="_Hlk59369703"/>
            <w:r w:rsidRPr="00B47ADD">
              <w:t>Introducing Fairness Module in the Data Mining Course</w:t>
            </w:r>
            <w:r w:rsidR="00C80697">
              <w:t>;</w:t>
            </w:r>
            <w:bookmarkEnd w:id="58"/>
            <w:r w:rsidR="00C80697">
              <w:t xml:space="preserve"> Role: PI</w:t>
            </w:r>
            <w:r w:rsidR="00080826">
              <w:t xml:space="preserve">; </w:t>
            </w:r>
            <w:r w:rsidR="00C80697">
              <w:t xml:space="preserve">Amount: </w:t>
            </w:r>
            <w:r w:rsidR="00080826">
              <w:t>$2000</w:t>
            </w:r>
          </w:p>
          <w:p w14:paraId="5D8F63E3" w14:textId="1F506E1B" w:rsidR="008416FC" w:rsidRDefault="008416FC" w:rsidP="00B47ADD">
            <w:pPr>
              <w:pStyle w:val="ListBullet"/>
            </w:pPr>
            <w:r>
              <w:t xml:space="preserve">NSF Proposal: </w:t>
            </w:r>
            <w:r w:rsidRPr="008416FC">
              <w:t>CRII: III:</w:t>
            </w:r>
            <w:r w:rsidR="00B54528">
              <w:t xml:space="preserve"> </w:t>
            </w:r>
            <w:r w:rsidRPr="008416FC">
              <w:t>Domain Knowledge Aided Explainable Artificial Intelligence Decision Framework</w:t>
            </w:r>
            <w:r w:rsidR="00B54528">
              <w:t xml:space="preserve">; Role: PI; Amount: </w:t>
            </w:r>
            <w:r w:rsidR="00B54528" w:rsidRPr="00B54528">
              <w:t>$170,638</w:t>
            </w:r>
            <w:r w:rsidR="00B54528">
              <w:t xml:space="preserve"> </w:t>
            </w:r>
            <w:r>
              <w:t>(</w:t>
            </w:r>
            <w:r w:rsidR="00790A83">
              <w:rPr>
                <w:b/>
              </w:rPr>
              <w:t>under</w:t>
            </w:r>
            <w:r w:rsidRPr="008416FC">
              <w:rPr>
                <w:b/>
              </w:rPr>
              <w:t xml:space="preserve"> review</w:t>
            </w:r>
            <w:r>
              <w:t xml:space="preserve">) </w:t>
            </w:r>
          </w:p>
        </w:tc>
        <w:tc>
          <w:tcPr>
            <w:tcW w:w="1165" w:type="dxa"/>
          </w:tcPr>
          <w:p w14:paraId="60F7F4EC" w14:textId="66815471" w:rsidR="00B47ADD" w:rsidRDefault="00080826" w:rsidP="00B47ADD">
            <w:r>
              <w:t>2020</w:t>
            </w:r>
          </w:p>
        </w:tc>
      </w:tr>
      <w:tr w:rsidR="00B47ADD" w14:paraId="001C05C7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59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001C05C5" w14:textId="77777777" w:rsidR="00B47ADD" w:rsidRDefault="00B47ADD" w:rsidP="00B47ADD">
            <w:pPr>
              <w:pStyle w:val="Heading1"/>
            </w:pPr>
            <w:r>
              <w:t>publications</w:t>
            </w:r>
          </w:p>
        </w:tc>
        <w:tc>
          <w:tcPr>
            <w:tcW w:w="1165" w:type="dxa"/>
            <w:tcPrChange w:id="60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C6" w14:textId="77777777" w:rsidR="00B47ADD" w:rsidRDefault="00B47ADD" w:rsidP="00B47ADD"/>
        </w:tc>
      </w:tr>
      <w:tr w:rsidR="008416FC" w14:paraId="6164ABF2" w14:textId="77777777" w:rsidTr="00813930">
        <w:tc>
          <w:tcPr>
            <w:tcW w:w="8195" w:type="dxa"/>
            <w:tcMar>
              <w:bottom w:w="29" w:type="dxa"/>
              <w:right w:w="144" w:type="dxa"/>
            </w:tcMar>
          </w:tcPr>
          <w:p w14:paraId="44EBCAFB" w14:textId="736C4CE0" w:rsidR="008416FC" w:rsidRPr="00AC6DE1" w:rsidRDefault="00AC6DE1" w:rsidP="00B47ADD">
            <w:pPr>
              <w:pStyle w:val="ListBullet"/>
              <w:numPr>
                <w:ilvl w:val="0"/>
                <w:numId w:val="18"/>
              </w:numPr>
            </w:pPr>
            <w:r w:rsidRPr="00AC6DE1">
              <w:rPr>
                <w:b/>
              </w:rPr>
              <w:t>Sheikh Rabiul Islam</w:t>
            </w:r>
            <w:r w:rsidRPr="00AC6DE1">
              <w:t xml:space="preserve"> and William Eberle, “Implications of Combining Domain Knowledge in Explainable Artificial Intelligence”</w:t>
            </w:r>
            <w:r>
              <w:t xml:space="preserve">, </w:t>
            </w:r>
            <w:r>
              <w:rPr>
                <w:b/>
              </w:rPr>
              <w:t>AAAI-MAKE 2021</w:t>
            </w:r>
            <w:r w:rsidRPr="003F1FF3">
              <w:rPr>
                <w:b/>
              </w:rPr>
              <w:t>.</w:t>
            </w:r>
          </w:p>
        </w:tc>
        <w:tc>
          <w:tcPr>
            <w:tcW w:w="1165" w:type="dxa"/>
          </w:tcPr>
          <w:p w14:paraId="24D6D98D" w14:textId="2E44E76C" w:rsidR="008416FC" w:rsidDel="00DD5A3C" w:rsidRDefault="001860AC" w:rsidP="00B47ADD">
            <w:r>
              <w:t>2021</w:t>
            </w:r>
          </w:p>
        </w:tc>
      </w:tr>
      <w:tr w:rsidR="00B47ADD" w14:paraId="001C05CA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tcPrChange w:id="61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C8" w14:textId="60C8EAA0" w:rsidR="00B47ADD" w:rsidRPr="00A61E0A" w:rsidRDefault="00B47ADD" w:rsidP="00A9260E">
            <w:pPr>
              <w:pStyle w:val="ListBullet"/>
              <w:numPr>
                <w:ilvl w:val="0"/>
                <w:numId w:val="18"/>
              </w:numPr>
              <w:rPr>
                <w:b/>
              </w:rPr>
            </w:pPr>
            <w:ins w:id="62" w:author="Sheikh Rabiul Islam" w:date="2020-02-06T10:11:00Z">
              <w:r w:rsidRPr="00A61E0A">
                <w:rPr>
                  <w:b/>
                </w:rPr>
                <w:t xml:space="preserve">Sheikh Rabiul Islam, </w:t>
              </w:r>
              <w:r w:rsidRPr="00A61E0A">
                <w:t>William Eberle, Sheikh K. Ghafoor, Ambareen Siraj, and Mike Rogers, “Domain Knowledge Aided Explainable Artificial Intelligence for Intrusion Detection and Response ”</w:t>
              </w:r>
              <w:r>
                <w:t xml:space="preserve">, </w:t>
              </w:r>
              <w:r>
                <w:rPr>
                  <w:bCs/>
                  <w:i/>
                </w:rPr>
                <w:t>AAAI-MAKE</w:t>
              </w:r>
              <w:r w:rsidRPr="00A61E0A">
                <w:rPr>
                  <w:bCs/>
                </w:rPr>
                <w:t xml:space="preserve"> 20</w:t>
              </w:r>
              <w:r>
                <w:rPr>
                  <w:bCs/>
                </w:rPr>
                <w:t>20.</w:t>
              </w:r>
            </w:ins>
            <w:del w:id="63" w:author="Sheikh Rabiul Islam" w:date="2020-02-06T10:11:00Z">
              <w:r w:rsidRPr="00AB32BA" w:rsidDel="00DD5A3C">
                <w:rPr>
                  <w:b/>
                  <w:bCs/>
                </w:rPr>
                <w:delText xml:space="preserve">Sheikh Rabiul Islam, </w:delText>
              </w:r>
              <w:r w:rsidRPr="00AB32BA" w:rsidDel="00DD5A3C">
                <w:rPr>
                  <w:bCs/>
                </w:rPr>
                <w:delText>William Eberle, Sid Bundy, and Sheikh Khaled Ghafoor</w:delText>
              </w:r>
              <w:r w:rsidDel="00DD5A3C">
                <w:delText>,</w:delText>
              </w:r>
              <w:r w:rsidRPr="00004356" w:rsidDel="00DD5A3C">
                <w:delText> </w:delText>
              </w:r>
              <w:r w:rsidDel="00DD5A3C">
                <w:delText>“</w:delText>
              </w:r>
              <w:r w:rsidRPr="00AB32BA" w:rsidDel="00DD5A3C">
                <w:delText>Infusing domain knowledge in AI-based "black box" models for better explainability with application in bankruptcy prediction</w:delText>
              </w:r>
              <w:r w:rsidDel="00DD5A3C">
                <w:rPr>
                  <w:i/>
                </w:rPr>
                <w:delText>”</w:delText>
              </w:r>
              <w:r w:rsidDel="00DD5A3C">
                <w:delText xml:space="preserve">, </w:delText>
              </w:r>
              <w:r w:rsidRPr="002313E3" w:rsidDel="00DD5A3C">
                <w:rPr>
                  <w:i/>
                </w:rPr>
                <w:delText>25</w:delText>
              </w:r>
              <w:r w:rsidRPr="002313E3" w:rsidDel="00DD5A3C">
                <w:rPr>
                  <w:i/>
                  <w:vertAlign w:val="superscript"/>
                </w:rPr>
                <w:delText xml:space="preserve">th  </w:delText>
              </w:r>
              <w:r w:rsidRPr="002313E3" w:rsidDel="00DD5A3C">
                <w:rPr>
                  <w:i/>
                </w:rPr>
                <w:delText>ACM SIGKDD</w:delText>
              </w:r>
              <w:r w:rsidRPr="00AB32BA" w:rsidDel="00DD5A3C">
                <w:rPr>
                  <w:i/>
                </w:rPr>
                <w:delText>, Workshop: Anomaly Detection in Finance</w:delText>
              </w:r>
              <w:r w:rsidDel="00DD5A3C">
                <w:rPr>
                  <w:i/>
                </w:rPr>
                <w:delText>, 2019</w:delText>
              </w:r>
              <w:r w:rsidDel="00DD5A3C">
                <w:delText>.</w:delText>
              </w:r>
            </w:del>
          </w:p>
        </w:tc>
        <w:tc>
          <w:tcPr>
            <w:tcW w:w="1165" w:type="dxa"/>
            <w:tcPrChange w:id="64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C9" w14:textId="4EA6704A" w:rsidR="00B47ADD" w:rsidRDefault="00B47ADD" w:rsidP="00B47ADD">
            <w:del w:id="65" w:author="Sheikh Rabiul Islam" w:date="2020-02-06T10:11:00Z">
              <w:r w:rsidDel="00DD5A3C">
                <w:delText>2019</w:delText>
              </w:r>
            </w:del>
            <w:ins w:id="66" w:author="Sheikh Rabiul Islam" w:date="2020-02-06T10:11:00Z">
              <w:r>
                <w:t>2020</w:t>
              </w:r>
            </w:ins>
          </w:p>
        </w:tc>
      </w:tr>
      <w:tr w:rsidR="00B47ADD" w14:paraId="001C05CD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tcPrChange w:id="67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CB" w14:textId="480E580A" w:rsidR="00B47ADD" w:rsidRPr="00AB32BA" w:rsidRDefault="00B47ADD" w:rsidP="00A9260E">
            <w:pPr>
              <w:pStyle w:val="ListBullet"/>
              <w:numPr>
                <w:ilvl w:val="0"/>
                <w:numId w:val="18"/>
              </w:numPr>
              <w:rPr>
                <w:b/>
              </w:rPr>
            </w:pPr>
            <w:ins w:id="68" w:author="Sheikh Rabiul Islam" w:date="2020-02-06T10:12:00Z">
              <w:r w:rsidRPr="00A61E0A">
                <w:rPr>
                  <w:b/>
                </w:rPr>
                <w:t xml:space="preserve">Sheikh Rabiul Islam, </w:t>
              </w:r>
              <w:r w:rsidRPr="00A61E0A">
                <w:t>William Eberle, Sheikh K. Ghafoor, “ </w:t>
              </w:r>
              <w:r>
                <w:t xml:space="preserve">Towards Quantification of </w:t>
              </w:r>
              <w:proofErr w:type="spellStart"/>
              <w:r>
                <w:t>Explainability</w:t>
              </w:r>
              <w:proofErr w:type="spellEnd"/>
              <w:r>
                <w:t xml:space="preserve"> in Explainable Artificial Intelligence Methods</w:t>
              </w:r>
              <w:r w:rsidRPr="00A61E0A">
                <w:t>”</w:t>
              </w:r>
              <w:r>
                <w:t xml:space="preserve">, </w:t>
              </w:r>
              <w:r>
                <w:rPr>
                  <w:bCs/>
                  <w:i/>
                </w:rPr>
                <w:t>FLAIRS-33.</w:t>
              </w:r>
            </w:ins>
            <w:del w:id="69" w:author="Sheikh Rabiul Islam" w:date="2020-02-06T10:12:00Z">
              <w:r w:rsidRPr="00A61E0A" w:rsidDel="00DD5A3C">
                <w:delText>Qian Chen,</w:delText>
              </w:r>
              <w:r w:rsidRPr="00A61E0A" w:rsidDel="00DD5A3C">
                <w:rPr>
                  <w:b/>
                </w:rPr>
                <w:delText xml:space="preserve"> Sheikh Rabiul Islam</w:delText>
              </w:r>
              <w:r w:rsidRPr="00A61E0A" w:rsidDel="00DD5A3C">
                <w:delText>, Henry Haswell, and Robert A. Bridges</w:delText>
              </w:r>
              <w:r w:rsidDel="00DD5A3C">
                <w:delText xml:space="preserve">, </w:delText>
              </w:r>
              <w:r w:rsidRPr="00A61E0A" w:rsidDel="00DD5A3C">
                <w:delText>Automated Ransomware Behavior Analysis: Pattern Extraction and Early Detection</w:delText>
              </w:r>
              <w:r w:rsidRPr="006B20C2" w:rsidDel="00DD5A3C">
                <w:rPr>
                  <w:i/>
                </w:rPr>
                <w:delText xml:space="preserve">, </w:delText>
              </w:r>
              <w:r w:rsidRPr="006B20C2" w:rsidDel="00DD5A3C">
                <w:rPr>
                  <w:bCs/>
                  <w:i/>
                </w:rPr>
                <w:delText>The 2nd International Conference on Science of Cyber Security (SciSec)</w:delText>
              </w:r>
              <w:r w:rsidDel="00DD5A3C">
                <w:rPr>
                  <w:bCs/>
                </w:rPr>
                <w:delText>, 2019.</w:delText>
              </w:r>
            </w:del>
          </w:p>
        </w:tc>
        <w:tc>
          <w:tcPr>
            <w:tcW w:w="1165" w:type="dxa"/>
            <w:tcPrChange w:id="70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CC" w14:textId="0DA3BC63" w:rsidR="00B47ADD" w:rsidRDefault="00B47ADD" w:rsidP="00B47ADD">
            <w:del w:id="71" w:author="Sheikh Rabiul Islam" w:date="2020-02-06T10:12:00Z">
              <w:r w:rsidDel="00DD5A3C">
                <w:delText>2019</w:delText>
              </w:r>
            </w:del>
            <w:ins w:id="72" w:author="Sheikh Rabiul Islam" w:date="2020-02-06T10:12:00Z">
              <w:r>
                <w:t>2020</w:t>
              </w:r>
            </w:ins>
          </w:p>
        </w:tc>
      </w:tr>
      <w:tr w:rsidR="00B47ADD" w14:paraId="001C05D0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tcPrChange w:id="73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CE" w14:textId="1031D039" w:rsidR="00B47ADD" w:rsidRPr="00AB32BA" w:rsidRDefault="00B47ADD" w:rsidP="00A9260E">
            <w:pPr>
              <w:pStyle w:val="ListBullet"/>
              <w:numPr>
                <w:ilvl w:val="0"/>
                <w:numId w:val="18"/>
              </w:numPr>
              <w:rPr>
                <w:b/>
                <w:bCs/>
              </w:rPr>
            </w:pPr>
            <w:ins w:id="74" w:author="Sheikh Rabiul Islam" w:date="2020-02-06T10:11:00Z">
              <w:r w:rsidRPr="00AB32BA">
                <w:rPr>
                  <w:b/>
                  <w:bCs/>
                </w:rPr>
                <w:t xml:space="preserve">Sheikh Rabiul Islam, </w:t>
              </w:r>
              <w:r w:rsidRPr="00AB32BA">
                <w:rPr>
                  <w:bCs/>
                </w:rPr>
                <w:t>William Eberle, Sid Bundy, and Sheikh Khaled Ghafoor</w:t>
              </w:r>
              <w:r>
                <w:t>,</w:t>
              </w:r>
              <w:r w:rsidRPr="00004356">
                <w:t> </w:t>
              </w:r>
              <w:r>
                <w:t>“</w:t>
              </w:r>
              <w:r w:rsidRPr="00AB32BA">
                <w:t xml:space="preserve">Infusing domain knowledge in AI-based "black box" models for better </w:t>
              </w:r>
              <w:proofErr w:type="spellStart"/>
              <w:r w:rsidRPr="00AB32BA">
                <w:t>explainability</w:t>
              </w:r>
              <w:proofErr w:type="spellEnd"/>
              <w:r w:rsidRPr="00AB32BA">
                <w:t xml:space="preserve"> with application in bankruptcy prediction</w:t>
              </w:r>
              <w:r>
                <w:rPr>
                  <w:i/>
                </w:rPr>
                <w:t>”</w:t>
              </w:r>
              <w:r>
                <w:t xml:space="preserve">, </w:t>
              </w:r>
              <w:r w:rsidRPr="002313E3">
                <w:rPr>
                  <w:i/>
                </w:rPr>
                <w:t>25</w:t>
              </w:r>
              <w:r w:rsidRPr="002313E3">
                <w:rPr>
                  <w:i/>
                  <w:vertAlign w:val="superscript"/>
                </w:rPr>
                <w:t xml:space="preserve">th  </w:t>
              </w:r>
              <w:r w:rsidRPr="002313E3">
                <w:rPr>
                  <w:i/>
                </w:rPr>
                <w:t>ACM SIGKDD</w:t>
              </w:r>
              <w:r w:rsidRPr="00AB32BA">
                <w:rPr>
                  <w:i/>
                </w:rPr>
                <w:t>, Workshop: Anomaly Detection in Finance</w:t>
              </w:r>
              <w:r>
                <w:rPr>
                  <w:i/>
                </w:rPr>
                <w:t>, 2019</w:t>
              </w:r>
              <w:r>
                <w:t>.</w:t>
              </w:r>
            </w:ins>
            <w:del w:id="75" w:author="Sheikh Rabiul Islam" w:date="2020-02-06T10:11:00Z">
              <w:r w:rsidRPr="00A61E0A" w:rsidDel="00DD5A3C">
                <w:rPr>
                  <w:b/>
                </w:rPr>
                <w:delText xml:space="preserve">Sheikh Rabiul Islam, </w:delText>
              </w:r>
              <w:r w:rsidRPr="00A61E0A" w:rsidDel="00DD5A3C">
                <w:delText>William Eberle, Sheikh K. Ghafoor, Ambareen Siraj, and Mike Rogers, “Domain Knowledge Aided Explainable Artificial Intelligence for Intrusion Detection and Response ”</w:delText>
              </w:r>
              <w:r w:rsidDel="00DD5A3C">
                <w:delText xml:space="preserve">, </w:delText>
              </w:r>
            </w:del>
            <w:del w:id="76" w:author="Sheikh Rabiul Islam" w:date="2019-12-13T10:59:00Z">
              <w:r w:rsidRPr="009C1E9D" w:rsidDel="00833AB6">
                <w:rPr>
                  <w:b/>
                  <w:bCs/>
                </w:rPr>
                <w:delText>Under review</w:delText>
              </w:r>
            </w:del>
            <w:del w:id="77" w:author="Sheikh Rabiul Islam" w:date="2020-02-06T10:11:00Z">
              <w:r w:rsidRPr="00A61E0A" w:rsidDel="00DD5A3C">
                <w:rPr>
                  <w:bCs/>
                </w:rPr>
                <w:delText xml:space="preserve"> in </w:delText>
              </w:r>
            </w:del>
            <w:del w:id="78" w:author="Sheikh Rabiul Islam" w:date="2019-11-23T12:25:00Z">
              <w:r w:rsidRPr="00A61E0A" w:rsidDel="007F5C31">
                <w:rPr>
                  <w:bCs/>
                  <w:i/>
                </w:rPr>
                <w:delText>IEEE Big Data</w:delText>
              </w:r>
            </w:del>
            <w:del w:id="79" w:author="Sheikh Rabiul Islam" w:date="2020-02-06T10:11:00Z">
              <w:r w:rsidRPr="00A61E0A" w:rsidDel="00DD5A3C">
                <w:rPr>
                  <w:bCs/>
                </w:rPr>
                <w:delText xml:space="preserve"> 20</w:delText>
              </w:r>
            </w:del>
            <w:del w:id="80" w:author="Sheikh Rabiul Islam" w:date="2019-11-23T12:25:00Z">
              <w:r w:rsidRPr="00A61E0A" w:rsidDel="007F5C31">
                <w:rPr>
                  <w:bCs/>
                </w:rPr>
                <w:delText>19</w:delText>
              </w:r>
            </w:del>
            <w:del w:id="81" w:author="Sheikh Rabiul Islam" w:date="2020-02-06T10:11:00Z">
              <w:r w:rsidDel="00DD5A3C">
                <w:rPr>
                  <w:bCs/>
                </w:rPr>
                <w:delText>.</w:delText>
              </w:r>
            </w:del>
          </w:p>
        </w:tc>
        <w:tc>
          <w:tcPr>
            <w:tcW w:w="1165" w:type="dxa"/>
            <w:tcPrChange w:id="82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CF" w14:textId="0A4D0CE6" w:rsidR="00B47ADD" w:rsidRDefault="00B47ADD" w:rsidP="00B47ADD">
            <w:del w:id="83" w:author="Sheikh Rabiul Islam" w:date="2020-02-06T10:12:00Z">
              <w:r w:rsidDel="00DD5A3C">
                <w:delText>20</w:delText>
              </w:r>
            </w:del>
            <w:ins w:id="84" w:author="Sheikh Rabiul Islam" w:date="2020-02-06T10:12:00Z">
              <w:r>
                <w:t>2019</w:t>
              </w:r>
            </w:ins>
            <w:del w:id="85" w:author="Sheikh Rabiul Islam" w:date="2020-01-23T14:45:00Z">
              <w:r w:rsidDel="00670C10">
                <w:delText>19</w:delText>
              </w:r>
            </w:del>
          </w:p>
        </w:tc>
      </w:tr>
      <w:tr w:rsidR="00B47ADD" w14:paraId="26292011" w14:textId="77777777" w:rsidTr="00813930">
        <w:trPr>
          <w:ins w:id="86" w:author="Sheikh Rabiul Islam" w:date="2019-11-23T12:27:00Z"/>
        </w:trPr>
        <w:tc>
          <w:tcPr>
            <w:tcW w:w="8195" w:type="dxa"/>
            <w:tcMar>
              <w:bottom w:w="29" w:type="dxa"/>
              <w:right w:w="144" w:type="dxa"/>
            </w:tcMar>
            <w:tcPrChange w:id="87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29A280CF" w14:textId="5D5378F2" w:rsidR="00B47ADD" w:rsidRPr="00A61E0A" w:rsidRDefault="00B47ADD" w:rsidP="00A9260E">
            <w:pPr>
              <w:pStyle w:val="ListBullet"/>
              <w:numPr>
                <w:ilvl w:val="0"/>
                <w:numId w:val="18"/>
              </w:numPr>
              <w:rPr>
                <w:ins w:id="88" w:author="Sheikh Rabiul Islam" w:date="2019-11-23T12:27:00Z"/>
                <w:b/>
              </w:rPr>
            </w:pPr>
            <w:ins w:id="89" w:author="Sheikh Rabiul Islam" w:date="2020-02-06T10:12:00Z">
              <w:r w:rsidRPr="00A61E0A">
                <w:t>Qian Chen,</w:t>
              </w:r>
              <w:r w:rsidRPr="00A61E0A">
                <w:rPr>
                  <w:b/>
                </w:rPr>
                <w:t xml:space="preserve"> Sheikh Rabiul Islam</w:t>
              </w:r>
              <w:r w:rsidRPr="00A61E0A">
                <w:t>, Henry Haswell, and Robert A. Bridges</w:t>
              </w:r>
              <w:r>
                <w:t xml:space="preserve">, </w:t>
              </w:r>
              <w:r w:rsidRPr="00A61E0A">
                <w:t>Automated Ransomware Behavior Analysis: Pattern Extraction and Early Detection</w:t>
              </w:r>
              <w:r w:rsidRPr="006B20C2">
                <w:rPr>
                  <w:i/>
                </w:rPr>
                <w:t xml:space="preserve">, </w:t>
              </w:r>
              <w:r w:rsidRPr="006B20C2">
                <w:rPr>
                  <w:bCs/>
                  <w:i/>
                </w:rPr>
                <w:t>The 2nd International Conference on Science of Cyber Security (</w:t>
              </w:r>
              <w:proofErr w:type="spellStart"/>
              <w:r w:rsidRPr="006B20C2">
                <w:rPr>
                  <w:bCs/>
                  <w:i/>
                </w:rPr>
                <w:t>SciSec</w:t>
              </w:r>
              <w:proofErr w:type="spellEnd"/>
              <w:r w:rsidRPr="006B20C2">
                <w:rPr>
                  <w:bCs/>
                  <w:i/>
                </w:rPr>
                <w:t>)</w:t>
              </w:r>
              <w:r>
                <w:rPr>
                  <w:bCs/>
                </w:rPr>
                <w:t>, 2019.</w:t>
              </w:r>
            </w:ins>
          </w:p>
        </w:tc>
        <w:tc>
          <w:tcPr>
            <w:tcW w:w="1165" w:type="dxa"/>
            <w:tcPrChange w:id="90" w:author="Sheikh Rabiul Islam" w:date="2020-07-25T17:13:00Z">
              <w:tcPr>
                <w:tcW w:w="1166" w:type="dxa"/>
                <w:gridSpan w:val="2"/>
              </w:tcPr>
            </w:tcPrChange>
          </w:tcPr>
          <w:p w14:paraId="5A345EE3" w14:textId="360F03BF" w:rsidR="00B47ADD" w:rsidRDefault="00B47ADD" w:rsidP="00B47ADD">
            <w:pPr>
              <w:rPr>
                <w:ins w:id="91" w:author="Sheikh Rabiul Islam" w:date="2019-11-23T12:27:00Z"/>
              </w:rPr>
            </w:pPr>
            <w:ins w:id="92" w:author="Sheikh Rabiul Islam" w:date="2020-02-06T10:12:00Z">
              <w:r>
                <w:t>2019</w:t>
              </w:r>
            </w:ins>
          </w:p>
        </w:tc>
      </w:tr>
      <w:tr w:rsidR="00B47ADD" w14:paraId="001C05D6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tcPrChange w:id="93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D4" w14:textId="77777777" w:rsidR="00B47ADD" w:rsidRPr="00FB564C" w:rsidRDefault="00B47ADD" w:rsidP="00A9260E">
            <w:pPr>
              <w:pStyle w:val="ListBullet"/>
              <w:numPr>
                <w:ilvl w:val="0"/>
                <w:numId w:val="18"/>
              </w:numPr>
            </w:pPr>
            <w:bookmarkStart w:id="94" w:name="_GoBack"/>
            <w:bookmarkEnd w:id="94"/>
            <w:r w:rsidRPr="00004356">
              <w:rPr>
                <w:b/>
                <w:bCs/>
              </w:rPr>
              <w:t>Sheikh Rabiul Islam</w:t>
            </w:r>
            <w:r w:rsidRPr="00004356">
              <w:t xml:space="preserve">, Sheikh Khaled Ghafoor, </w:t>
            </w:r>
            <w:r>
              <w:t xml:space="preserve">and </w:t>
            </w:r>
            <w:r w:rsidRPr="00004356">
              <w:t>William Eberle</w:t>
            </w:r>
            <w:r>
              <w:t>,</w:t>
            </w:r>
            <w:r w:rsidRPr="00004356">
              <w:t> </w:t>
            </w:r>
            <w:r>
              <w:t>“</w:t>
            </w:r>
            <w:r w:rsidRPr="00004356">
              <w:t>Mining Illegal Insider Trading of Stocks: A Proactive Approach</w:t>
            </w:r>
            <w:r>
              <w:rPr>
                <w:i/>
              </w:rPr>
              <w:t>”</w:t>
            </w:r>
            <w:r>
              <w:t xml:space="preserve">, </w:t>
            </w:r>
            <w:r w:rsidRPr="00004356">
              <w:rPr>
                <w:i/>
              </w:rPr>
              <w:t>IEEE Big Data</w:t>
            </w:r>
            <w:r>
              <w:t>, 2018.</w:t>
            </w:r>
          </w:p>
        </w:tc>
        <w:tc>
          <w:tcPr>
            <w:tcW w:w="1165" w:type="dxa"/>
            <w:tcPrChange w:id="95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D5" w14:textId="77777777" w:rsidR="00B47ADD" w:rsidRDefault="00B47ADD" w:rsidP="00B47ADD">
            <w:r>
              <w:t>2018</w:t>
            </w:r>
          </w:p>
        </w:tc>
      </w:tr>
      <w:tr w:rsidR="00B47ADD" w14:paraId="001C05D9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tcPrChange w:id="96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D7" w14:textId="77777777" w:rsidR="00B47ADD" w:rsidRPr="00004356" w:rsidRDefault="00B47ADD" w:rsidP="00A9260E">
            <w:pPr>
              <w:pStyle w:val="ListBullet"/>
              <w:numPr>
                <w:ilvl w:val="0"/>
                <w:numId w:val="18"/>
              </w:numPr>
            </w:pPr>
            <w:r w:rsidRPr="00004356">
              <w:rPr>
                <w:bCs/>
              </w:rPr>
              <w:t xml:space="preserve">Md Mosharaf Hossain, Thomas M. Hines, </w:t>
            </w:r>
            <w:r w:rsidRPr="00004356">
              <w:rPr>
                <w:b/>
                <w:bCs/>
              </w:rPr>
              <w:t>Sheikh Rabiul Islam</w:t>
            </w:r>
            <w:r w:rsidRPr="00004356">
              <w:rPr>
                <w:bCs/>
              </w:rPr>
              <w:t>, Sheikh K. Ghafoor, and Ramakrishnan Kannan</w:t>
            </w:r>
            <w:r>
              <w:rPr>
                <w:bCs/>
              </w:rPr>
              <w:t>,</w:t>
            </w:r>
            <w:r w:rsidRPr="00004356">
              <w:rPr>
                <w:bCs/>
              </w:rPr>
              <w:t xml:space="preserve"> </w:t>
            </w:r>
            <w:r>
              <w:rPr>
                <w:bCs/>
              </w:rPr>
              <w:t>“</w:t>
            </w:r>
            <w:r w:rsidRPr="00004356">
              <w:t>A Flexible-blocking Based Approach for Performance Tuning of Matrix Multiplication Routines for Large Matrices with Edge </w:t>
            </w:r>
            <w:r>
              <w:t>Cases”,</w:t>
            </w:r>
            <w:r w:rsidRPr="00666A6B">
              <w:rPr>
                <w:i/>
              </w:rPr>
              <w:t xml:space="preserve"> The 2nd Workshop on </w:t>
            </w:r>
            <w:r w:rsidRPr="00666A6B">
              <w:rPr>
                <w:i/>
              </w:rPr>
              <w:lastRenderedPageBreak/>
              <w:t xml:space="preserve">Benchmarking, Performance Tuning and Optimization for Big Data Applications (BPOD), </w:t>
            </w:r>
            <w:r>
              <w:rPr>
                <w:i/>
              </w:rPr>
              <w:t xml:space="preserve">IEEE Big Data, </w:t>
            </w:r>
            <w:r w:rsidRPr="00666A6B">
              <w:t>2018.</w:t>
            </w:r>
          </w:p>
        </w:tc>
        <w:tc>
          <w:tcPr>
            <w:tcW w:w="1165" w:type="dxa"/>
            <w:tcPrChange w:id="97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D8" w14:textId="77777777" w:rsidR="00B47ADD" w:rsidRDefault="00B47ADD" w:rsidP="00B47ADD">
            <w:r>
              <w:lastRenderedPageBreak/>
              <w:t>2018</w:t>
            </w:r>
          </w:p>
        </w:tc>
      </w:tr>
      <w:tr w:rsidR="00B47ADD" w14:paraId="001C05DC" w14:textId="77777777" w:rsidTr="00813930">
        <w:tc>
          <w:tcPr>
            <w:tcW w:w="8195" w:type="dxa"/>
            <w:tcMar>
              <w:bottom w:w="29" w:type="dxa"/>
              <w:right w:w="144" w:type="dxa"/>
            </w:tcMar>
            <w:tcPrChange w:id="98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DA" w14:textId="77777777" w:rsidR="00B47ADD" w:rsidRDefault="00B47ADD" w:rsidP="00A9260E">
            <w:pPr>
              <w:pStyle w:val="ListBullet"/>
              <w:numPr>
                <w:ilvl w:val="0"/>
                <w:numId w:val="18"/>
              </w:numPr>
            </w:pPr>
            <w:r w:rsidRPr="00666A6B">
              <w:rPr>
                <w:b/>
              </w:rPr>
              <w:t>Sheikh Rabiul Islam</w:t>
            </w:r>
            <w:r w:rsidRPr="00666A6B">
              <w:t xml:space="preserve">, William Eberle, </w:t>
            </w:r>
            <w:r>
              <w:t xml:space="preserve">and </w:t>
            </w:r>
            <w:r w:rsidRPr="00666A6B">
              <w:t>Sheikh Khaled Ghafoor</w:t>
            </w:r>
            <w:r>
              <w:t>,</w:t>
            </w:r>
            <w:r w:rsidRPr="00666A6B">
              <w:t xml:space="preserve"> </w:t>
            </w:r>
            <w:r>
              <w:t>“</w:t>
            </w:r>
            <w:r w:rsidRPr="00666A6B">
              <w:t>Credit Default Mining Using Combined Machine Learning and Heuristic Approach</w:t>
            </w:r>
            <w:r>
              <w:rPr>
                <w:i/>
              </w:rPr>
              <w:t>”</w:t>
            </w:r>
            <w:r>
              <w:t xml:space="preserve">, </w:t>
            </w:r>
            <w:r w:rsidRPr="00666A6B">
              <w:rPr>
                <w:i/>
              </w:rPr>
              <w:t>14th Int. Conference on Data Science (ICDATA’18)</w:t>
            </w:r>
            <w:r>
              <w:rPr>
                <w:i/>
              </w:rPr>
              <w:t xml:space="preserve">, </w:t>
            </w:r>
            <w:r w:rsidRPr="00666A6B">
              <w:t>2018.</w:t>
            </w:r>
          </w:p>
        </w:tc>
        <w:tc>
          <w:tcPr>
            <w:tcW w:w="1165" w:type="dxa"/>
            <w:tcPrChange w:id="99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DB" w14:textId="77777777" w:rsidR="00B47ADD" w:rsidRDefault="00B47ADD" w:rsidP="00B47ADD">
            <w:r>
              <w:t>2018</w:t>
            </w:r>
          </w:p>
        </w:tc>
      </w:tr>
      <w:tr w:rsidR="00B47ADD" w14:paraId="001C05DF" w14:textId="77777777" w:rsidTr="00813930">
        <w:trPr>
          <w:trHeight w:val="55"/>
          <w:trPrChange w:id="100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01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DD" w14:textId="77777777" w:rsidR="00B47ADD" w:rsidRPr="00666A6B" w:rsidRDefault="00B47ADD" w:rsidP="00A9260E">
            <w:pPr>
              <w:pStyle w:val="ListBullet"/>
              <w:numPr>
                <w:ilvl w:val="0"/>
                <w:numId w:val="18"/>
              </w:numPr>
            </w:pPr>
            <w:r w:rsidRPr="00EF5A15">
              <w:rPr>
                <w:b/>
              </w:rPr>
              <w:t>Sheikh Rabiul Islam</w:t>
            </w:r>
            <w:r w:rsidRPr="00EF5A15">
              <w:t>, William Eberle, and Sheikh Khaled Ghafoor, “Mining Bad Credit Card Accounts from OLAP and OLTP</w:t>
            </w:r>
            <w:r w:rsidRPr="00EF5A15">
              <w:rPr>
                <w:i/>
              </w:rPr>
              <w:t>”, ACM International Conference on Compute and Data Analysis (ICCDA'17)</w:t>
            </w:r>
            <w:r w:rsidRPr="00EF5A15">
              <w:t>, 2017.</w:t>
            </w:r>
          </w:p>
        </w:tc>
        <w:tc>
          <w:tcPr>
            <w:tcW w:w="1165" w:type="dxa"/>
            <w:tcPrChange w:id="102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DE" w14:textId="77777777" w:rsidR="00B47ADD" w:rsidRDefault="00B47ADD" w:rsidP="00B47ADD">
            <w:r>
              <w:t>2017</w:t>
            </w:r>
          </w:p>
        </w:tc>
      </w:tr>
      <w:tr w:rsidR="00B47ADD" w14:paraId="001C05E3" w14:textId="77777777" w:rsidTr="00813930">
        <w:trPr>
          <w:trHeight w:val="55"/>
          <w:trPrChange w:id="103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04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E0" w14:textId="77777777" w:rsidR="00B47ADD" w:rsidRPr="00EF5A15" w:rsidRDefault="00B47ADD" w:rsidP="00A9260E">
            <w:pPr>
              <w:pStyle w:val="ListBullet"/>
              <w:numPr>
                <w:ilvl w:val="0"/>
                <w:numId w:val="18"/>
              </w:numPr>
            </w:pPr>
            <w:proofErr w:type="spellStart"/>
            <w:r w:rsidRPr="00291EFB">
              <w:t>Tanzeem</w:t>
            </w:r>
            <w:proofErr w:type="spellEnd"/>
            <w:r w:rsidRPr="00291EFB">
              <w:t xml:space="preserve"> Bin Noor, Md </w:t>
            </w:r>
            <w:proofErr w:type="spellStart"/>
            <w:r w:rsidRPr="00291EFB">
              <w:t>Rounok</w:t>
            </w:r>
            <w:proofErr w:type="spellEnd"/>
            <w:r w:rsidRPr="00291EFB">
              <w:t xml:space="preserve"> </w:t>
            </w:r>
            <w:proofErr w:type="spellStart"/>
            <w:r w:rsidRPr="00291EFB">
              <w:t>Salehin</w:t>
            </w:r>
            <w:proofErr w:type="spellEnd"/>
            <w:r w:rsidRPr="00291EFB">
              <w:t xml:space="preserve">, </w:t>
            </w:r>
            <w:r w:rsidRPr="00A440E6">
              <w:rPr>
                <w:b/>
              </w:rPr>
              <w:t>Sheikh Rabiul Islam</w:t>
            </w:r>
            <w:r>
              <w:t>, “</w:t>
            </w:r>
            <w:r w:rsidRPr="00291EFB">
              <w:t>A clustering scheme for peer-to-peer file searching in mobile ad hoc networks</w:t>
            </w:r>
            <w:r>
              <w:t>”,</w:t>
            </w:r>
            <w:r w:rsidRPr="00291EFB">
              <w:rPr>
                <w:i/>
              </w:rPr>
              <w:t xml:space="preserve"> International Journal of Advanced Research in Computer and Communication Engineering</w:t>
            </w:r>
            <w:r>
              <w:rPr>
                <w:i/>
              </w:rPr>
              <w:t xml:space="preserve">, </w:t>
            </w:r>
            <w:r w:rsidRPr="00291EFB">
              <w:t>2012</w:t>
            </w:r>
            <w:r>
              <w:t>.</w:t>
            </w:r>
          </w:p>
        </w:tc>
        <w:tc>
          <w:tcPr>
            <w:tcW w:w="1165" w:type="dxa"/>
            <w:tcPrChange w:id="105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E1" w14:textId="77777777" w:rsidR="00B47ADD" w:rsidRDefault="00B47ADD" w:rsidP="00B47ADD">
            <w:r>
              <w:t>2012</w:t>
            </w:r>
          </w:p>
          <w:p w14:paraId="001C05E2" w14:textId="77777777" w:rsidR="00B47ADD" w:rsidRDefault="00B47ADD" w:rsidP="00B47ADD"/>
        </w:tc>
      </w:tr>
      <w:tr w:rsidR="00B47ADD" w14:paraId="001C05E7" w14:textId="77777777" w:rsidTr="00813930">
        <w:trPr>
          <w:trHeight w:val="55"/>
          <w:trPrChange w:id="106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107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51AC1712" w14:textId="77777777" w:rsidR="00B47ADD" w:rsidRDefault="00B47ADD" w:rsidP="00B47ADD">
            <w:pPr>
              <w:pStyle w:val="Heading1"/>
            </w:pPr>
          </w:p>
          <w:p w14:paraId="001C05E5" w14:textId="77777777" w:rsidR="00B47ADD" w:rsidRDefault="00B47ADD" w:rsidP="00B47ADD">
            <w:pPr>
              <w:pStyle w:val="Heading1"/>
            </w:pPr>
            <w:r>
              <w:t>Posters and abstracts</w:t>
            </w:r>
          </w:p>
        </w:tc>
        <w:tc>
          <w:tcPr>
            <w:tcW w:w="1165" w:type="dxa"/>
            <w:tcPrChange w:id="108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E6" w14:textId="77777777" w:rsidR="00B47ADD" w:rsidRDefault="00B47ADD" w:rsidP="00B47ADD"/>
        </w:tc>
      </w:tr>
      <w:tr w:rsidR="00B47ADD" w14:paraId="001C05EA" w14:textId="77777777" w:rsidTr="00813930">
        <w:trPr>
          <w:trHeight w:val="55"/>
          <w:trPrChange w:id="109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10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E8" w14:textId="77777777" w:rsidR="00B47ADD" w:rsidRPr="00A61E0A" w:rsidRDefault="00B47ADD" w:rsidP="00B47ADD">
            <w:pPr>
              <w:pStyle w:val="ListBullet"/>
              <w:numPr>
                <w:ilvl w:val="0"/>
                <w:numId w:val="19"/>
              </w:numPr>
              <w:rPr>
                <w:b/>
              </w:rPr>
            </w:pPr>
            <w:r w:rsidRPr="00AB32BA">
              <w:rPr>
                <w:b/>
                <w:bCs/>
              </w:rPr>
              <w:t xml:space="preserve">Sheikh Rabiul Islam, </w:t>
            </w:r>
            <w:r w:rsidRPr="00AB32BA">
              <w:rPr>
                <w:bCs/>
              </w:rPr>
              <w:t>William Eberle, Sid Bundy, and Sheikh Khaled Ghafoor</w:t>
            </w:r>
            <w:r>
              <w:t>,</w:t>
            </w:r>
            <w:r w:rsidRPr="00004356">
              <w:t> </w:t>
            </w:r>
            <w:r>
              <w:t>“</w:t>
            </w:r>
            <w:r w:rsidRPr="00AB32BA">
              <w:t xml:space="preserve">Infusing domain knowledge in AI-based "black box" models for better </w:t>
            </w:r>
            <w:proofErr w:type="spellStart"/>
            <w:r w:rsidRPr="00AB32BA">
              <w:t>explainability</w:t>
            </w:r>
            <w:proofErr w:type="spellEnd"/>
            <w:r w:rsidRPr="00AB32BA">
              <w:t xml:space="preserve"> with application in bankruptcy prediction</w:t>
            </w:r>
            <w:r>
              <w:rPr>
                <w:i/>
              </w:rPr>
              <w:t>”</w:t>
            </w:r>
            <w:r>
              <w:t xml:space="preserve">, </w:t>
            </w:r>
            <w:r w:rsidRPr="002313E3">
              <w:rPr>
                <w:i/>
              </w:rPr>
              <w:t>25</w:t>
            </w:r>
            <w:r w:rsidRPr="002313E3">
              <w:rPr>
                <w:i/>
                <w:vertAlign w:val="superscript"/>
              </w:rPr>
              <w:t xml:space="preserve">th  </w:t>
            </w:r>
            <w:r w:rsidRPr="002313E3">
              <w:rPr>
                <w:i/>
              </w:rPr>
              <w:t>ACM SIGKDD</w:t>
            </w:r>
            <w:r w:rsidRPr="00AB32BA">
              <w:rPr>
                <w:i/>
              </w:rPr>
              <w:t>, Workshop: Anomaly Detection in Finance</w:t>
            </w:r>
            <w:r>
              <w:rPr>
                <w:i/>
              </w:rPr>
              <w:t>, 2019</w:t>
            </w:r>
            <w:r>
              <w:t>.</w:t>
            </w:r>
          </w:p>
        </w:tc>
        <w:tc>
          <w:tcPr>
            <w:tcW w:w="1165" w:type="dxa"/>
            <w:tcPrChange w:id="111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E9" w14:textId="77777777" w:rsidR="00B47ADD" w:rsidRDefault="00B47ADD" w:rsidP="00B47ADD">
            <w:r>
              <w:t>2019</w:t>
            </w:r>
          </w:p>
        </w:tc>
      </w:tr>
      <w:tr w:rsidR="00B47ADD" w14:paraId="001C05ED" w14:textId="77777777" w:rsidTr="00813930">
        <w:trPr>
          <w:trHeight w:val="55"/>
          <w:trPrChange w:id="112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13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EB" w14:textId="77777777" w:rsidR="00B47ADD" w:rsidRPr="00AB32BA" w:rsidRDefault="00B47ADD" w:rsidP="00B47ADD">
            <w:pPr>
              <w:pStyle w:val="ListBullet"/>
              <w:numPr>
                <w:ilvl w:val="0"/>
                <w:numId w:val="19"/>
              </w:numPr>
              <w:rPr>
                <w:b/>
              </w:rPr>
            </w:pPr>
            <w:proofErr w:type="spellStart"/>
            <w:r w:rsidRPr="00666A6B">
              <w:t>Tigstu</w:t>
            </w:r>
            <w:proofErr w:type="spellEnd"/>
            <w:r w:rsidRPr="00666A6B">
              <w:t xml:space="preserve"> </w:t>
            </w:r>
            <w:proofErr w:type="spellStart"/>
            <w:r w:rsidRPr="00666A6B">
              <w:t>Dullo</w:t>
            </w:r>
            <w:proofErr w:type="spellEnd"/>
            <w:r w:rsidRPr="00666A6B">
              <w:t xml:space="preserve">, </w:t>
            </w:r>
            <w:proofErr w:type="spellStart"/>
            <w:r w:rsidRPr="00666A6B">
              <w:t>Sudershan</w:t>
            </w:r>
            <w:proofErr w:type="spellEnd"/>
            <w:r w:rsidRPr="00666A6B">
              <w:t xml:space="preserve"> </w:t>
            </w:r>
            <w:proofErr w:type="spellStart"/>
            <w:r w:rsidRPr="00666A6B">
              <w:t>Gangrade</w:t>
            </w:r>
            <w:proofErr w:type="spellEnd"/>
            <w:r w:rsidRPr="00666A6B">
              <w:t xml:space="preserve">, Ryan Marshall, </w:t>
            </w:r>
            <w:r w:rsidRPr="00666A6B">
              <w:rPr>
                <w:b/>
              </w:rPr>
              <w:t>Sheikh R. Islam</w:t>
            </w:r>
            <w:r w:rsidRPr="00666A6B">
              <w:t xml:space="preserve">, Sheikh Ghafoor, </w:t>
            </w:r>
            <w:proofErr w:type="spellStart"/>
            <w:r w:rsidRPr="00666A6B">
              <w:t>ShihChieh</w:t>
            </w:r>
            <w:proofErr w:type="spellEnd"/>
            <w:r w:rsidRPr="00666A6B">
              <w:t xml:space="preserve"> Kao, and Alfred J. Kalyanapu</w:t>
            </w:r>
            <w:r>
              <w:t>, “</w:t>
            </w:r>
            <w:r w:rsidRPr="00666A6B">
              <w:t xml:space="preserve">The Vulnerability of Critical Energy Infrastructures to Climate Change induced Flooding: A Case Study for the </w:t>
            </w:r>
            <w:proofErr w:type="spellStart"/>
            <w:r w:rsidRPr="00666A6B">
              <w:t>Conasauga</w:t>
            </w:r>
            <w:proofErr w:type="spellEnd"/>
            <w:r w:rsidRPr="00666A6B">
              <w:t xml:space="preserve"> River basin</w:t>
            </w:r>
            <w:r>
              <w:t xml:space="preserve">”, </w:t>
            </w:r>
            <w:r w:rsidRPr="00666A6B">
              <w:rPr>
                <w:i/>
              </w:rPr>
              <w:t>27th Tennessee Water Resources Symposium</w:t>
            </w:r>
            <w:r>
              <w:rPr>
                <w:i/>
              </w:rPr>
              <w:t xml:space="preserve">, </w:t>
            </w:r>
            <w:r w:rsidRPr="00666A6B">
              <w:t>2018</w:t>
            </w:r>
            <w:r>
              <w:rPr>
                <w:i/>
              </w:rPr>
              <w:t>.</w:t>
            </w:r>
          </w:p>
        </w:tc>
        <w:tc>
          <w:tcPr>
            <w:tcW w:w="1165" w:type="dxa"/>
            <w:tcPrChange w:id="114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EC" w14:textId="77777777" w:rsidR="00B47ADD" w:rsidRDefault="00B47ADD" w:rsidP="00B47ADD">
            <w:r>
              <w:t>2018</w:t>
            </w:r>
          </w:p>
        </w:tc>
      </w:tr>
      <w:tr w:rsidR="00B47ADD" w14:paraId="001C05F0" w14:textId="77777777" w:rsidTr="00813930">
        <w:trPr>
          <w:trHeight w:val="55"/>
          <w:trPrChange w:id="115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16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EE" w14:textId="77777777" w:rsidR="00B47ADD" w:rsidRPr="00AB32BA" w:rsidRDefault="00B47ADD" w:rsidP="00B47ADD">
            <w:pPr>
              <w:pStyle w:val="ListBullet"/>
              <w:numPr>
                <w:ilvl w:val="0"/>
                <w:numId w:val="19"/>
              </w:numPr>
              <w:rPr>
                <w:b/>
                <w:bCs/>
              </w:rPr>
            </w:pPr>
            <w:r w:rsidRPr="00EF5A15">
              <w:t xml:space="preserve">AJ </w:t>
            </w:r>
            <w:proofErr w:type="spellStart"/>
            <w:r w:rsidRPr="00EF5A15">
              <w:t>Kalyanapu</w:t>
            </w:r>
            <w:proofErr w:type="spellEnd"/>
            <w:r w:rsidRPr="00EF5A15">
              <w:t xml:space="preserve">, TT </w:t>
            </w:r>
            <w:proofErr w:type="spellStart"/>
            <w:r w:rsidRPr="00EF5A15">
              <w:t>Dullo</w:t>
            </w:r>
            <w:proofErr w:type="spellEnd"/>
            <w:r w:rsidRPr="00EF5A15">
              <w:t xml:space="preserve">, S </w:t>
            </w:r>
            <w:proofErr w:type="spellStart"/>
            <w:r w:rsidRPr="00EF5A15">
              <w:t>Gangrade</w:t>
            </w:r>
            <w:proofErr w:type="spellEnd"/>
            <w:r w:rsidRPr="00EF5A15">
              <w:t xml:space="preserve">, SC Kao, R Marshall, </w:t>
            </w:r>
            <w:r w:rsidRPr="00EF5A15">
              <w:rPr>
                <w:b/>
              </w:rPr>
              <w:t>SR Islam</w:t>
            </w:r>
            <w:r w:rsidRPr="00EF5A15">
              <w:t xml:space="preserve">, </w:t>
            </w:r>
            <w:r>
              <w:t xml:space="preserve">and </w:t>
            </w:r>
            <w:r w:rsidRPr="00EF5A15">
              <w:t>SK Ghafoor</w:t>
            </w:r>
            <w:r>
              <w:t>, “</w:t>
            </w:r>
            <w:r w:rsidRPr="00EF5A15">
              <w:t>Hurricane Harvey Riverine Flooding: Part 1-Reconstruction of Hurricane Harvey Flooding for Harris County, TX using a GPU-accelerated 2D flood model for post-flood hazard analysis</w:t>
            </w:r>
            <w:r>
              <w:t xml:space="preserve">”, </w:t>
            </w:r>
            <w:r w:rsidRPr="00EF5A15">
              <w:rPr>
                <w:i/>
              </w:rPr>
              <w:t>American Geophysical Union (AGU) Fall Meeting,</w:t>
            </w:r>
            <w:r>
              <w:t xml:space="preserve"> </w:t>
            </w:r>
            <w:r w:rsidRPr="00EF5A15">
              <w:t>2017</w:t>
            </w:r>
            <w:r>
              <w:t>.</w:t>
            </w:r>
          </w:p>
        </w:tc>
        <w:tc>
          <w:tcPr>
            <w:tcW w:w="1165" w:type="dxa"/>
            <w:tcPrChange w:id="117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EF" w14:textId="77777777" w:rsidR="00B47ADD" w:rsidRDefault="00B47ADD" w:rsidP="00B47ADD">
            <w:r>
              <w:t>2017</w:t>
            </w:r>
          </w:p>
        </w:tc>
      </w:tr>
      <w:tr w:rsidR="00B47ADD" w14:paraId="001C05F3" w14:textId="77777777" w:rsidTr="00813930">
        <w:trPr>
          <w:trHeight w:val="55"/>
          <w:trPrChange w:id="118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19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F1" w14:textId="77777777" w:rsidR="00B47ADD" w:rsidRPr="00EF5A15" w:rsidRDefault="00B47ADD" w:rsidP="00B47ADD">
            <w:pPr>
              <w:pStyle w:val="ListBullet"/>
              <w:numPr>
                <w:ilvl w:val="0"/>
                <w:numId w:val="19"/>
              </w:numPr>
            </w:pPr>
            <w:proofErr w:type="spellStart"/>
            <w:r w:rsidRPr="00EF5A15">
              <w:t>Tigstu</w:t>
            </w:r>
            <w:proofErr w:type="spellEnd"/>
            <w:r w:rsidRPr="00EF5A15">
              <w:t xml:space="preserve"> TSIGE </w:t>
            </w:r>
            <w:proofErr w:type="spellStart"/>
            <w:r w:rsidRPr="00EF5A15">
              <w:t>Dullo</w:t>
            </w:r>
            <w:proofErr w:type="spellEnd"/>
            <w:r w:rsidRPr="00EF5A15">
              <w:t xml:space="preserve">, </w:t>
            </w:r>
            <w:proofErr w:type="spellStart"/>
            <w:r w:rsidRPr="00EF5A15">
              <w:t>Sudershan</w:t>
            </w:r>
            <w:proofErr w:type="spellEnd"/>
            <w:r w:rsidRPr="00EF5A15">
              <w:t xml:space="preserve"> </w:t>
            </w:r>
            <w:proofErr w:type="spellStart"/>
            <w:r w:rsidRPr="00EF5A15">
              <w:t>Gangrade</w:t>
            </w:r>
            <w:proofErr w:type="spellEnd"/>
            <w:r w:rsidRPr="00EF5A15">
              <w:t xml:space="preserve">, Ryan Marshall, </w:t>
            </w:r>
            <w:r w:rsidRPr="00EF5A15">
              <w:rPr>
                <w:b/>
              </w:rPr>
              <w:t>Sheikh R Islam</w:t>
            </w:r>
            <w:r w:rsidRPr="00EF5A15">
              <w:t>, Sheikh K Ghafoor, Shih-</w:t>
            </w:r>
            <w:proofErr w:type="spellStart"/>
            <w:r w:rsidRPr="00EF5A15">
              <w:t>Chieh</w:t>
            </w:r>
            <w:proofErr w:type="spellEnd"/>
            <w:r w:rsidRPr="00EF5A15">
              <w:t xml:space="preserve"> Kao, </w:t>
            </w:r>
            <w:r>
              <w:t xml:space="preserve">and </w:t>
            </w:r>
            <w:r w:rsidRPr="00EF5A15">
              <w:t>Alfred J Kalyanapu</w:t>
            </w:r>
            <w:r>
              <w:t>, “</w:t>
            </w:r>
            <w:r w:rsidRPr="00EF5A15">
              <w:t>A large-scale simulation of climate change effects on flood regime-A case study for the Alabama-Coosa-Tallapoosa River Basin</w:t>
            </w:r>
            <w:r>
              <w:t xml:space="preserve">”, </w:t>
            </w:r>
            <w:r w:rsidRPr="00291EFB">
              <w:rPr>
                <w:i/>
              </w:rPr>
              <w:t>American Geophysical Union (AGU) Fall Meeting,</w:t>
            </w:r>
            <w:r>
              <w:t xml:space="preserve"> </w:t>
            </w:r>
            <w:r w:rsidRPr="00EF5A15">
              <w:t>2017</w:t>
            </w:r>
            <w:r>
              <w:t>.</w:t>
            </w:r>
          </w:p>
        </w:tc>
        <w:tc>
          <w:tcPr>
            <w:tcW w:w="1165" w:type="dxa"/>
            <w:tcPrChange w:id="120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F2" w14:textId="77777777" w:rsidR="00B47ADD" w:rsidRDefault="00B47ADD" w:rsidP="00B47ADD">
            <w:r>
              <w:t>2017</w:t>
            </w:r>
          </w:p>
        </w:tc>
      </w:tr>
      <w:tr w:rsidR="00B47ADD" w14:paraId="001C05F6" w14:textId="77777777" w:rsidTr="00813930">
        <w:trPr>
          <w:trHeight w:val="55"/>
          <w:trPrChange w:id="121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22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F4" w14:textId="77777777" w:rsidR="00B47ADD" w:rsidRPr="00EF5A15" w:rsidRDefault="00B47ADD" w:rsidP="00B47ADD">
            <w:pPr>
              <w:pStyle w:val="ListBullet"/>
              <w:numPr>
                <w:ilvl w:val="0"/>
                <w:numId w:val="19"/>
              </w:numPr>
            </w:pPr>
            <w:r w:rsidRPr="00291EFB">
              <w:t xml:space="preserve">TT </w:t>
            </w:r>
            <w:proofErr w:type="spellStart"/>
            <w:r w:rsidRPr="00291EFB">
              <w:t>Dullo</w:t>
            </w:r>
            <w:proofErr w:type="spellEnd"/>
            <w:r w:rsidRPr="00291EFB">
              <w:t xml:space="preserve">, AJ </w:t>
            </w:r>
            <w:proofErr w:type="spellStart"/>
            <w:r w:rsidRPr="00291EFB">
              <w:t>Kalyanapu</w:t>
            </w:r>
            <w:proofErr w:type="spellEnd"/>
            <w:r w:rsidRPr="00291EFB">
              <w:t xml:space="preserve">, S </w:t>
            </w:r>
            <w:proofErr w:type="spellStart"/>
            <w:r w:rsidRPr="00291EFB">
              <w:t>Gangrade</w:t>
            </w:r>
            <w:proofErr w:type="spellEnd"/>
            <w:r w:rsidRPr="00291EFB">
              <w:t xml:space="preserve">, R Marshall, </w:t>
            </w:r>
            <w:r w:rsidRPr="00291EFB">
              <w:rPr>
                <w:b/>
              </w:rPr>
              <w:t>SR Islam</w:t>
            </w:r>
            <w:r w:rsidRPr="00291EFB">
              <w:t xml:space="preserve">, SK Ghafoor, SC Kao, </w:t>
            </w:r>
            <w:r>
              <w:t xml:space="preserve">and </w:t>
            </w:r>
            <w:r w:rsidRPr="00291EFB">
              <w:t>BL Preston</w:t>
            </w:r>
            <w:r>
              <w:t>,</w:t>
            </w:r>
            <w:r w:rsidRPr="00291EFB">
              <w:t xml:space="preserve"> </w:t>
            </w:r>
            <w:r>
              <w:t xml:space="preserve"> “</w:t>
            </w:r>
            <w:r w:rsidRPr="00291EFB">
              <w:t>Development of an Integrated DHSVM-Flood2D-GPU modeling framework - A Case Study for the Alabama-Coosa-Tallapoosa River Basin</w:t>
            </w:r>
            <w:r>
              <w:t xml:space="preserve">”, </w:t>
            </w:r>
            <w:r w:rsidRPr="00291EFB">
              <w:rPr>
                <w:i/>
              </w:rPr>
              <w:t>American Geophysical Union (AGU) Fall Meeting,</w:t>
            </w:r>
            <w:r w:rsidRPr="00291EFB">
              <w:t>2016</w:t>
            </w:r>
            <w:r>
              <w:t>.</w:t>
            </w:r>
          </w:p>
        </w:tc>
        <w:tc>
          <w:tcPr>
            <w:tcW w:w="1165" w:type="dxa"/>
            <w:tcPrChange w:id="123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F5" w14:textId="77777777" w:rsidR="00B47ADD" w:rsidRDefault="00B47ADD" w:rsidP="00B47ADD">
            <w:r>
              <w:t>2016</w:t>
            </w:r>
          </w:p>
        </w:tc>
      </w:tr>
      <w:tr w:rsidR="00B47ADD" w14:paraId="001C05F9" w14:textId="77777777" w:rsidTr="00813930">
        <w:trPr>
          <w:trHeight w:val="55"/>
          <w:trPrChange w:id="124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125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001C05F7" w14:textId="77777777" w:rsidR="00B47ADD" w:rsidRDefault="00B47ADD" w:rsidP="00B47ADD">
            <w:pPr>
              <w:pStyle w:val="Heading1"/>
            </w:pPr>
            <w:r>
              <w:t>services</w:t>
            </w:r>
          </w:p>
        </w:tc>
        <w:tc>
          <w:tcPr>
            <w:tcW w:w="1165" w:type="dxa"/>
            <w:tcPrChange w:id="126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F8" w14:textId="77777777" w:rsidR="00B47ADD" w:rsidRDefault="00B47ADD" w:rsidP="00B47ADD"/>
        </w:tc>
      </w:tr>
      <w:tr w:rsidR="002F08C7" w14:paraId="387BD305" w14:textId="77777777" w:rsidTr="00813930">
        <w:trPr>
          <w:trHeight w:val="55"/>
        </w:trPr>
        <w:tc>
          <w:tcPr>
            <w:tcW w:w="8195" w:type="dxa"/>
            <w:tcMar>
              <w:bottom w:w="29" w:type="dxa"/>
              <w:right w:w="144" w:type="dxa"/>
            </w:tcMar>
          </w:tcPr>
          <w:p w14:paraId="5698D83E" w14:textId="61D92454" w:rsidR="002F08C7" w:rsidRPr="001A4217" w:rsidRDefault="002F08C7" w:rsidP="00B47ADD">
            <w:pPr>
              <w:pStyle w:val="ListBullet"/>
              <w:rPr>
                <w:b/>
              </w:rPr>
            </w:pPr>
            <w:r>
              <w:rPr>
                <w:b/>
              </w:rPr>
              <w:t xml:space="preserve">Program Committee Member, </w:t>
            </w:r>
            <w:r w:rsidRPr="002F08C7">
              <w:t>FLAIRS 34 – Neural Networks and Data Mining Special Track</w:t>
            </w:r>
          </w:p>
        </w:tc>
        <w:tc>
          <w:tcPr>
            <w:tcW w:w="1165" w:type="dxa"/>
          </w:tcPr>
          <w:p w14:paraId="40AC9924" w14:textId="0C43F3F2" w:rsidR="002F08C7" w:rsidRDefault="002F08C7" w:rsidP="00B47ADD">
            <w:r>
              <w:t>2021</w:t>
            </w:r>
          </w:p>
        </w:tc>
      </w:tr>
      <w:tr w:rsidR="00B47ADD" w14:paraId="001C05FC" w14:textId="77777777" w:rsidTr="00813930">
        <w:trPr>
          <w:trHeight w:val="55"/>
          <w:trPrChange w:id="127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28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FA" w14:textId="77777777" w:rsidR="00B47ADD" w:rsidRDefault="00B47ADD" w:rsidP="00B47ADD">
            <w:pPr>
              <w:pStyle w:val="ListBullet"/>
            </w:pPr>
            <w:r w:rsidRPr="001A4217">
              <w:rPr>
                <w:b/>
              </w:rPr>
              <w:t>Student Volunteer</w:t>
            </w:r>
            <w:r>
              <w:t>, 25</w:t>
            </w:r>
            <w:r w:rsidRPr="00240238">
              <w:rPr>
                <w:vertAlign w:val="superscript"/>
              </w:rPr>
              <w:t>th</w:t>
            </w:r>
            <w:r>
              <w:t xml:space="preserve"> ACM SIGKDD Conference</w:t>
            </w:r>
          </w:p>
        </w:tc>
        <w:tc>
          <w:tcPr>
            <w:tcW w:w="1165" w:type="dxa"/>
            <w:tcPrChange w:id="129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FB" w14:textId="77777777" w:rsidR="00B47ADD" w:rsidRDefault="00B47ADD" w:rsidP="00B47ADD">
            <w:r>
              <w:t>2019</w:t>
            </w:r>
          </w:p>
        </w:tc>
      </w:tr>
      <w:tr w:rsidR="00B47ADD" w14:paraId="43B62B5C" w14:textId="77777777" w:rsidTr="00813930">
        <w:trPr>
          <w:trHeight w:val="55"/>
          <w:ins w:id="130" w:author="Sheikh Rabiul Islam" w:date="2019-09-24T23:18:00Z"/>
          <w:trPrChange w:id="131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32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5DB9EF21" w14:textId="32E0F4E1" w:rsidR="00B47ADD" w:rsidRPr="002A67B0" w:rsidRDefault="00B47ADD" w:rsidP="00B47ADD">
            <w:pPr>
              <w:pStyle w:val="ListBullet"/>
              <w:rPr>
                <w:ins w:id="133" w:author="Sheikh Rabiul Islam" w:date="2019-09-24T23:18:00Z"/>
                <w:b/>
              </w:rPr>
            </w:pPr>
            <w:ins w:id="134" w:author="Sheikh Rabiul Islam" w:date="2019-09-24T23:18:00Z">
              <w:r w:rsidRPr="00763A6A">
                <w:rPr>
                  <w:b/>
                </w:rPr>
                <w:t xml:space="preserve">Ad hoc Reviewer, </w:t>
              </w:r>
              <w:r w:rsidRPr="00763A6A">
                <w:rPr>
                  <w:rPrChange w:id="135" w:author="Sheikh Rabiul Islam" w:date="2019-09-24T23:18:00Z">
                    <w:rPr>
                      <w:b/>
                    </w:rPr>
                  </w:rPrChange>
                </w:rPr>
                <w:t>Expert Systems with Applications - Journal - Elsevier</w:t>
              </w:r>
            </w:ins>
          </w:p>
        </w:tc>
        <w:tc>
          <w:tcPr>
            <w:tcW w:w="1165" w:type="dxa"/>
            <w:tcPrChange w:id="136" w:author="Sheikh Rabiul Islam" w:date="2020-07-25T17:13:00Z">
              <w:tcPr>
                <w:tcW w:w="1166" w:type="dxa"/>
                <w:gridSpan w:val="2"/>
              </w:tcPr>
            </w:tcPrChange>
          </w:tcPr>
          <w:p w14:paraId="4117A8DE" w14:textId="67591660" w:rsidR="00B47ADD" w:rsidRDefault="00B47ADD" w:rsidP="00B47ADD">
            <w:pPr>
              <w:rPr>
                <w:ins w:id="137" w:author="Sheikh Rabiul Islam" w:date="2019-09-24T23:18:00Z"/>
              </w:rPr>
            </w:pPr>
            <w:ins w:id="138" w:author="Sheikh Rabiul Islam" w:date="2019-09-24T23:18:00Z">
              <w:r>
                <w:t>2019</w:t>
              </w:r>
            </w:ins>
            <w:r w:rsidR="00353275">
              <w:t>-2020</w:t>
            </w:r>
          </w:p>
        </w:tc>
      </w:tr>
      <w:tr w:rsidR="00B47ADD" w14:paraId="79332DB7" w14:textId="77777777" w:rsidTr="00813930">
        <w:trPr>
          <w:trHeight w:val="55"/>
          <w:ins w:id="139" w:author="Sheikh Rabiul Islam" w:date="2019-12-13T12:17:00Z"/>
          <w:trPrChange w:id="140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41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7E1BEF60" w14:textId="17941107" w:rsidR="00B47ADD" w:rsidRPr="00763A6A" w:rsidRDefault="00B47ADD" w:rsidP="00B47ADD">
            <w:pPr>
              <w:pStyle w:val="ListBullet"/>
              <w:rPr>
                <w:ins w:id="142" w:author="Sheikh Rabiul Islam" w:date="2019-12-13T12:17:00Z"/>
                <w:b/>
              </w:rPr>
            </w:pPr>
            <w:ins w:id="143" w:author="Sheikh Rabiul Islam" w:date="2019-12-13T12:17:00Z">
              <w:r w:rsidRPr="00763A6A">
                <w:rPr>
                  <w:b/>
                </w:rPr>
                <w:t xml:space="preserve">Ad hoc Reviewer, </w:t>
              </w:r>
              <w:r>
                <w:t>Journal of Decision Systems</w:t>
              </w:r>
            </w:ins>
          </w:p>
        </w:tc>
        <w:tc>
          <w:tcPr>
            <w:tcW w:w="1165" w:type="dxa"/>
            <w:tcPrChange w:id="144" w:author="Sheikh Rabiul Islam" w:date="2020-07-25T17:13:00Z">
              <w:tcPr>
                <w:tcW w:w="1166" w:type="dxa"/>
                <w:gridSpan w:val="2"/>
              </w:tcPr>
            </w:tcPrChange>
          </w:tcPr>
          <w:p w14:paraId="10BB36D4" w14:textId="033A1E38" w:rsidR="00B47ADD" w:rsidRDefault="00B47ADD" w:rsidP="00B47ADD">
            <w:pPr>
              <w:rPr>
                <w:ins w:id="145" w:author="Sheikh Rabiul Islam" w:date="2019-12-13T12:17:00Z"/>
              </w:rPr>
            </w:pPr>
            <w:ins w:id="146" w:author="Sheikh Rabiul Islam" w:date="2019-12-13T12:17:00Z">
              <w:r>
                <w:t>2019</w:t>
              </w:r>
            </w:ins>
          </w:p>
        </w:tc>
      </w:tr>
      <w:tr w:rsidR="00353275" w14:paraId="354EC3EB" w14:textId="77777777" w:rsidTr="00813930">
        <w:trPr>
          <w:trHeight w:val="55"/>
        </w:trPr>
        <w:tc>
          <w:tcPr>
            <w:tcW w:w="8195" w:type="dxa"/>
            <w:tcMar>
              <w:bottom w:w="29" w:type="dxa"/>
              <w:right w:w="144" w:type="dxa"/>
            </w:tcMar>
          </w:tcPr>
          <w:p w14:paraId="0E11F25B" w14:textId="71AF334E" w:rsidR="00353275" w:rsidRPr="00763A6A" w:rsidRDefault="00353275" w:rsidP="00B47ADD">
            <w:pPr>
              <w:pStyle w:val="ListBullet"/>
              <w:rPr>
                <w:b/>
              </w:rPr>
            </w:pPr>
            <w:r>
              <w:rPr>
                <w:b/>
              </w:rPr>
              <w:t xml:space="preserve">Ad hoc Reviewer, </w:t>
            </w:r>
            <w:r w:rsidRPr="00353275">
              <w:t>International Journal of Networking and Virtual Organizations</w:t>
            </w:r>
          </w:p>
        </w:tc>
        <w:tc>
          <w:tcPr>
            <w:tcW w:w="1165" w:type="dxa"/>
          </w:tcPr>
          <w:p w14:paraId="618B3A77" w14:textId="2C6E246B" w:rsidR="00353275" w:rsidRDefault="00353275" w:rsidP="00B47ADD">
            <w:r>
              <w:t>2020</w:t>
            </w:r>
          </w:p>
        </w:tc>
      </w:tr>
      <w:tr w:rsidR="00B47ADD" w14:paraId="001C05FF" w14:textId="77777777" w:rsidTr="00813930">
        <w:trPr>
          <w:trHeight w:val="55"/>
          <w:trPrChange w:id="147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48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5FD" w14:textId="77777777" w:rsidR="00B47ADD" w:rsidRDefault="00B47ADD" w:rsidP="00B47ADD">
            <w:pPr>
              <w:pStyle w:val="ListBullet"/>
            </w:pPr>
            <w:r w:rsidRPr="002A67B0">
              <w:rPr>
                <w:b/>
              </w:rPr>
              <w:t>Ad hoc</w:t>
            </w:r>
            <w:r>
              <w:t xml:space="preserve"> </w:t>
            </w:r>
            <w:r w:rsidRPr="001A4217">
              <w:rPr>
                <w:b/>
              </w:rPr>
              <w:t>Reviewer</w:t>
            </w:r>
            <w:r>
              <w:t xml:space="preserve">, </w:t>
            </w:r>
            <w:r w:rsidRPr="002A67B0">
              <w:t>International Conference on Computer Science and Application Engineering</w:t>
            </w:r>
            <w:r>
              <w:t xml:space="preserve"> (CSAE, 2019) </w:t>
            </w:r>
          </w:p>
        </w:tc>
        <w:tc>
          <w:tcPr>
            <w:tcW w:w="1165" w:type="dxa"/>
            <w:tcPrChange w:id="149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5FE" w14:textId="77777777" w:rsidR="00B47ADD" w:rsidRDefault="00B47ADD" w:rsidP="00B47ADD">
            <w:r>
              <w:t>2019</w:t>
            </w:r>
          </w:p>
        </w:tc>
      </w:tr>
      <w:tr w:rsidR="00B47ADD" w14:paraId="001C0602" w14:textId="77777777" w:rsidTr="00813930">
        <w:trPr>
          <w:trHeight w:val="55"/>
          <w:trPrChange w:id="150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51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600" w14:textId="77777777" w:rsidR="00B47ADD" w:rsidRDefault="00B47ADD" w:rsidP="00B47ADD">
            <w:pPr>
              <w:pStyle w:val="ListBullet"/>
            </w:pPr>
            <w:r w:rsidRPr="001A4217">
              <w:rPr>
                <w:b/>
              </w:rPr>
              <w:t>President</w:t>
            </w:r>
            <w:r>
              <w:t xml:space="preserve">, Computer Science Graduate Students Club  </w:t>
            </w:r>
          </w:p>
        </w:tc>
        <w:tc>
          <w:tcPr>
            <w:tcW w:w="1165" w:type="dxa"/>
            <w:tcPrChange w:id="152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601" w14:textId="77777777" w:rsidR="00B47ADD" w:rsidRDefault="00B47ADD" w:rsidP="00B47ADD">
            <w:r>
              <w:t>2018 - 2019</w:t>
            </w:r>
          </w:p>
        </w:tc>
      </w:tr>
      <w:tr w:rsidR="00B47ADD" w14:paraId="001C0605" w14:textId="77777777" w:rsidTr="00813930">
        <w:trPr>
          <w:trHeight w:val="55"/>
          <w:trPrChange w:id="153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54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603" w14:textId="77777777" w:rsidR="00B47ADD" w:rsidRDefault="00B47ADD" w:rsidP="00B47ADD">
            <w:pPr>
              <w:pStyle w:val="ListBullet"/>
            </w:pPr>
            <w:r w:rsidRPr="001A4217">
              <w:rPr>
                <w:b/>
              </w:rPr>
              <w:t>Member</w:t>
            </w:r>
            <w:r>
              <w:t>, Computer Science Student Advisory Council</w:t>
            </w:r>
          </w:p>
        </w:tc>
        <w:tc>
          <w:tcPr>
            <w:tcW w:w="1165" w:type="dxa"/>
            <w:tcPrChange w:id="155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604" w14:textId="77777777" w:rsidR="00B47ADD" w:rsidRDefault="00B47ADD" w:rsidP="00B47ADD">
            <w:r>
              <w:t>2018 - 2019</w:t>
            </w:r>
          </w:p>
        </w:tc>
      </w:tr>
      <w:tr w:rsidR="00B47ADD" w14:paraId="001C0608" w14:textId="77777777" w:rsidTr="00813930">
        <w:trPr>
          <w:trHeight w:val="55"/>
          <w:trPrChange w:id="156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57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606" w14:textId="77777777" w:rsidR="00B47ADD" w:rsidRDefault="00B47ADD" w:rsidP="00B47ADD">
            <w:pPr>
              <w:pStyle w:val="ListBullet"/>
            </w:pPr>
            <w:r w:rsidRPr="001A4217">
              <w:rPr>
                <w:b/>
              </w:rPr>
              <w:lastRenderedPageBreak/>
              <w:t>Member</w:t>
            </w:r>
            <w:r>
              <w:t>, IEEE</w:t>
            </w:r>
          </w:p>
        </w:tc>
        <w:tc>
          <w:tcPr>
            <w:tcW w:w="1165" w:type="dxa"/>
            <w:tcPrChange w:id="158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607" w14:textId="77777777" w:rsidR="00B47ADD" w:rsidRDefault="00B47ADD" w:rsidP="00B47ADD">
            <w:r>
              <w:t>2018 - 2019</w:t>
            </w:r>
          </w:p>
        </w:tc>
      </w:tr>
      <w:tr w:rsidR="00B47ADD" w14:paraId="2AC522F8" w14:textId="77777777" w:rsidTr="00813930">
        <w:trPr>
          <w:trHeight w:val="55"/>
          <w:ins w:id="159" w:author="Sheikh Rabiul Islam" w:date="2020-02-06T10:16:00Z"/>
          <w:trPrChange w:id="160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61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6685EC53" w14:textId="0C061ED2" w:rsidR="00B47ADD" w:rsidRPr="001A4217" w:rsidRDefault="00B47ADD" w:rsidP="00B47ADD">
            <w:pPr>
              <w:pStyle w:val="ListBullet"/>
              <w:rPr>
                <w:ins w:id="162" w:author="Sheikh Rabiul Islam" w:date="2020-02-06T10:16:00Z"/>
                <w:b/>
              </w:rPr>
            </w:pPr>
            <w:ins w:id="163" w:author="Sheikh Rabiul Islam" w:date="2020-02-06T10:16:00Z">
              <w:r w:rsidRPr="001A4217">
                <w:rPr>
                  <w:b/>
                </w:rPr>
                <w:t>Member</w:t>
              </w:r>
              <w:r>
                <w:t>, AAAI</w:t>
              </w:r>
            </w:ins>
          </w:p>
        </w:tc>
        <w:tc>
          <w:tcPr>
            <w:tcW w:w="1165" w:type="dxa"/>
            <w:tcPrChange w:id="164" w:author="Sheikh Rabiul Islam" w:date="2020-07-25T17:13:00Z">
              <w:tcPr>
                <w:tcW w:w="1166" w:type="dxa"/>
                <w:gridSpan w:val="2"/>
              </w:tcPr>
            </w:tcPrChange>
          </w:tcPr>
          <w:p w14:paraId="3AC821CA" w14:textId="35F0D73E" w:rsidR="00B47ADD" w:rsidRDefault="00B47ADD" w:rsidP="00B47ADD">
            <w:pPr>
              <w:rPr>
                <w:ins w:id="165" w:author="Sheikh Rabiul Islam" w:date="2020-02-06T10:16:00Z"/>
              </w:rPr>
            </w:pPr>
            <w:ins w:id="166" w:author="Sheikh Rabiul Islam" w:date="2020-02-06T10:19:00Z">
              <w:r>
                <w:t>2020</w:t>
              </w:r>
            </w:ins>
          </w:p>
        </w:tc>
      </w:tr>
      <w:tr w:rsidR="00B47ADD" w14:paraId="001C060B" w14:textId="77777777" w:rsidTr="00813930">
        <w:trPr>
          <w:trHeight w:val="55"/>
          <w:trPrChange w:id="167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68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609" w14:textId="77777777" w:rsidR="00B47ADD" w:rsidRDefault="00B47ADD" w:rsidP="00B47ADD">
            <w:pPr>
              <w:pStyle w:val="ListBullet"/>
            </w:pPr>
            <w:r w:rsidRPr="001A4217">
              <w:rPr>
                <w:b/>
              </w:rPr>
              <w:t>Participant</w:t>
            </w:r>
            <w:r>
              <w:t>, Keep Putnam County Beautiful – Clean Commission</w:t>
            </w:r>
          </w:p>
        </w:tc>
        <w:tc>
          <w:tcPr>
            <w:tcW w:w="1165" w:type="dxa"/>
            <w:tcPrChange w:id="169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60A" w14:textId="77777777" w:rsidR="00B47ADD" w:rsidRDefault="00B47ADD" w:rsidP="00B47ADD">
            <w:r>
              <w:t>2018</w:t>
            </w:r>
          </w:p>
        </w:tc>
      </w:tr>
      <w:tr w:rsidR="00B47ADD" w14:paraId="001C060E" w14:textId="77777777" w:rsidTr="00813930">
        <w:trPr>
          <w:trHeight w:val="55"/>
          <w:trPrChange w:id="170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71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60C" w14:textId="77777777" w:rsidR="00B47ADD" w:rsidRDefault="00B47ADD" w:rsidP="00B47ADD">
            <w:pPr>
              <w:pStyle w:val="ListBullet"/>
            </w:pPr>
            <w:r w:rsidRPr="001A4217">
              <w:rPr>
                <w:b/>
              </w:rPr>
              <w:t>Volunteer and Substitute Mentor</w:t>
            </w:r>
            <w:r>
              <w:t xml:space="preserve">, </w:t>
            </w:r>
            <w:r w:rsidRPr="006A4F74">
              <w:t>The Governor’s School for Emerging Technologies</w:t>
            </w:r>
          </w:p>
        </w:tc>
        <w:tc>
          <w:tcPr>
            <w:tcW w:w="1165" w:type="dxa"/>
            <w:tcPrChange w:id="172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60D" w14:textId="77777777" w:rsidR="00B47ADD" w:rsidRDefault="00B47ADD" w:rsidP="00B47ADD">
            <w:r>
              <w:t>2017</w:t>
            </w:r>
          </w:p>
        </w:tc>
      </w:tr>
      <w:tr w:rsidR="00B47ADD" w14:paraId="001C0611" w14:textId="77777777" w:rsidTr="00813930">
        <w:trPr>
          <w:trHeight w:val="55"/>
          <w:trPrChange w:id="173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tcPrChange w:id="174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</w:tcPr>
            </w:tcPrChange>
          </w:tcPr>
          <w:p w14:paraId="001C060F" w14:textId="77777777" w:rsidR="00B47ADD" w:rsidRDefault="00B47ADD" w:rsidP="00B47ADD">
            <w:pPr>
              <w:pStyle w:val="ListBullet"/>
            </w:pPr>
            <w:r w:rsidRPr="001A4217">
              <w:rPr>
                <w:b/>
              </w:rPr>
              <w:t>Volunteer</w:t>
            </w:r>
            <w:r>
              <w:t xml:space="preserve">, </w:t>
            </w:r>
            <w:r w:rsidRPr="006A4F74">
              <w:t>Integrating Parallel and Distributed Computing in Introductory Programming Classes</w:t>
            </w:r>
            <w:r>
              <w:t xml:space="preserve"> (</w:t>
            </w:r>
            <w:proofErr w:type="spellStart"/>
            <w:r>
              <w:t>iPDC</w:t>
            </w:r>
            <w:proofErr w:type="spellEnd"/>
            <w:r>
              <w:t>)</w:t>
            </w:r>
          </w:p>
        </w:tc>
        <w:tc>
          <w:tcPr>
            <w:tcW w:w="1165" w:type="dxa"/>
            <w:tcPrChange w:id="175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610" w14:textId="77777777" w:rsidR="00B47ADD" w:rsidRDefault="00B47ADD" w:rsidP="00B47ADD">
            <w:r>
              <w:t>2016</w:t>
            </w:r>
          </w:p>
        </w:tc>
      </w:tr>
      <w:tr w:rsidR="00B47ADD" w14:paraId="001C0614" w14:textId="77777777" w:rsidTr="00813930">
        <w:trPr>
          <w:trHeight w:val="55"/>
          <w:trPrChange w:id="176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177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7A2659F0" w14:textId="77777777" w:rsidR="00B47ADD" w:rsidRDefault="00B47ADD" w:rsidP="00B47ADD">
            <w:pPr>
              <w:pStyle w:val="Heading1"/>
            </w:pPr>
          </w:p>
          <w:p w14:paraId="001C0612" w14:textId="77777777" w:rsidR="00B47ADD" w:rsidRDefault="00B47ADD" w:rsidP="00B47ADD">
            <w:pPr>
              <w:pStyle w:val="Heading1"/>
            </w:pPr>
            <w:r>
              <w:t>Technical skills</w:t>
            </w:r>
          </w:p>
        </w:tc>
        <w:tc>
          <w:tcPr>
            <w:tcW w:w="1165" w:type="dxa"/>
            <w:tcPrChange w:id="178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613" w14:textId="77777777" w:rsidR="00B47ADD" w:rsidRDefault="00B47ADD" w:rsidP="00B47ADD"/>
        </w:tc>
      </w:tr>
      <w:tr w:rsidR="00B47ADD" w14:paraId="001C061D" w14:textId="77777777" w:rsidTr="00813930">
        <w:trPr>
          <w:trHeight w:val="55"/>
          <w:trPrChange w:id="179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180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001C0615" w14:textId="77777777" w:rsidR="00B47ADD" w:rsidRDefault="00B47ADD" w:rsidP="00B47ADD">
            <w:pPr>
              <w:pStyle w:val="ListBullet"/>
            </w:pPr>
            <w:r w:rsidRPr="002313E3">
              <w:t>Programming</w:t>
            </w:r>
            <w:r>
              <w:t xml:space="preserve">: Python, C++, Java, PHP, MPI, OpenMP, CUDA, </w:t>
            </w:r>
            <w:proofErr w:type="spellStart"/>
            <w:r>
              <w:t>Javascript</w:t>
            </w:r>
            <w:proofErr w:type="spellEnd"/>
            <w:r>
              <w:t xml:space="preserve">, and R. </w:t>
            </w:r>
          </w:p>
          <w:p w14:paraId="001C0616" w14:textId="77777777" w:rsidR="00B47ADD" w:rsidRDefault="00B47ADD" w:rsidP="00B47ADD">
            <w:pPr>
              <w:pStyle w:val="ListBullet"/>
            </w:pPr>
            <w:r w:rsidRPr="002313E3">
              <w:t>Data Science:</w:t>
            </w:r>
            <w:r>
              <w:t xml:space="preserve"> Proficient in </w:t>
            </w:r>
            <w:proofErr w:type="spellStart"/>
            <w:r>
              <w:t>Scikit</w:t>
            </w:r>
            <w:proofErr w:type="spellEnd"/>
            <w:r>
              <w:t xml:space="preserve">-learn, NLTK, Pandas, and Flask; Familiar with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Keras</w:t>
            </w:r>
            <w:proofErr w:type="spellEnd"/>
            <w:r>
              <w:t xml:space="preserve">, D3.js, </w:t>
            </w:r>
            <w:proofErr w:type="spellStart"/>
            <w:r>
              <w:t>Highchart</w:t>
            </w:r>
            <w:proofErr w:type="spellEnd"/>
            <w:r>
              <w:t xml:space="preserve">, </w:t>
            </w:r>
            <w:proofErr w:type="spellStart"/>
            <w:r>
              <w:t>Matlab</w:t>
            </w:r>
            <w:proofErr w:type="spellEnd"/>
            <w:r>
              <w:t>, and Weka.</w:t>
            </w:r>
          </w:p>
          <w:p w14:paraId="001C0617" w14:textId="77777777" w:rsidR="00B47ADD" w:rsidRDefault="00B47ADD" w:rsidP="00B47ADD">
            <w:pPr>
              <w:pStyle w:val="ListBullet"/>
            </w:pPr>
            <w:r w:rsidRPr="002313E3">
              <w:t>Database</w:t>
            </w:r>
            <w:r>
              <w:t xml:space="preserve">: Oracle, </w:t>
            </w:r>
            <w:proofErr w:type="spellStart"/>
            <w:r>
              <w:t>MySql</w:t>
            </w:r>
            <w:proofErr w:type="spellEnd"/>
            <w:r>
              <w:t>, PostgreSQL, and Sqlite3.</w:t>
            </w:r>
          </w:p>
          <w:p w14:paraId="001C0618" w14:textId="77777777" w:rsidR="00B47ADD" w:rsidRPr="002313E3" w:rsidRDefault="00B47ADD" w:rsidP="00B47ADD">
            <w:pPr>
              <w:pStyle w:val="ListBullet"/>
            </w:pPr>
            <w:r w:rsidRPr="002313E3">
              <w:t xml:space="preserve">Certification &amp; Training: </w:t>
            </w:r>
          </w:p>
          <w:p w14:paraId="001C0619" w14:textId="77777777" w:rsidR="00B47ADD" w:rsidRDefault="00B47ADD" w:rsidP="00B47ADD">
            <w:pPr>
              <w:pStyle w:val="ListBullet"/>
              <w:numPr>
                <w:ilvl w:val="0"/>
                <w:numId w:val="17"/>
              </w:numPr>
            </w:pPr>
            <w:r w:rsidRPr="004D1224">
              <w:rPr>
                <w:noProof/>
              </w:rPr>
              <w:t>High</w:t>
            </w:r>
            <w:r>
              <w:rPr>
                <w:noProof/>
              </w:rPr>
              <w:t>-</w:t>
            </w:r>
            <w:r w:rsidRPr="004D1224">
              <w:rPr>
                <w:noProof/>
              </w:rPr>
              <w:t>Performance</w:t>
            </w:r>
            <w:r>
              <w:t xml:space="preserve"> Computing Workshop at ORNL </w:t>
            </w:r>
          </w:p>
          <w:p w14:paraId="001C061A" w14:textId="77777777" w:rsidR="00B47ADD" w:rsidRDefault="00B47ADD" w:rsidP="00B47ADD">
            <w:pPr>
              <w:pStyle w:val="ListBullet"/>
              <w:numPr>
                <w:ilvl w:val="0"/>
                <w:numId w:val="17"/>
              </w:numPr>
            </w:pPr>
            <w:r w:rsidRPr="001D25BC">
              <w:t>Oracle Datab</w:t>
            </w:r>
            <w:r>
              <w:t>ase SQL Certified Expert (2013)</w:t>
            </w:r>
          </w:p>
          <w:p w14:paraId="41C13E7A" w14:textId="08D83E17" w:rsidR="00B47ADD" w:rsidRDefault="00B47ADD">
            <w:pPr>
              <w:pStyle w:val="ListBullet"/>
              <w:numPr>
                <w:ilvl w:val="0"/>
                <w:numId w:val="17"/>
              </w:numPr>
            </w:pPr>
            <w:r w:rsidRPr="001D25BC">
              <w:t xml:space="preserve">Red Hat Certified </w:t>
            </w:r>
            <w:proofErr w:type="gramStart"/>
            <w:r w:rsidRPr="001D25BC">
              <w:t>Engineer  (</w:t>
            </w:r>
            <w:proofErr w:type="gramEnd"/>
            <w:r w:rsidRPr="001D25BC">
              <w:t>RHCE) training course at Base Ltd</w:t>
            </w:r>
          </w:p>
          <w:p w14:paraId="6AD2A396" w14:textId="7935431A" w:rsidR="00170E66" w:rsidRDefault="00170E66" w:rsidP="00F537BE">
            <w:pPr>
              <w:pStyle w:val="ListBullet"/>
              <w:numPr>
                <w:ilvl w:val="0"/>
                <w:numId w:val="0"/>
              </w:numPr>
              <w:ind w:left="1224"/>
            </w:pPr>
          </w:p>
          <w:p w14:paraId="2DA68E08" w14:textId="77777777" w:rsidR="00B47ADD" w:rsidRDefault="00B47ADD" w:rsidP="00B43F25">
            <w:pPr>
              <w:pStyle w:val="ListBullet"/>
              <w:numPr>
                <w:ilvl w:val="0"/>
                <w:numId w:val="0"/>
              </w:numPr>
            </w:pPr>
          </w:p>
          <w:p w14:paraId="44020000" w14:textId="77777777" w:rsidR="00020100" w:rsidRDefault="00020100" w:rsidP="00B43F25">
            <w:pPr>
              <w:pStyle w:val="ListBullet"/>
              <w:numPr>
                <w:ilvl w:val="0"/>
                <w:numId w:val="0"/>
              </w:numPr>
            </w:pPr>
          </w:p>
          <w:p w14:paraId="34E252D3" w14:textId="77777777" w:rsidR="00020100" w:rsidRDefault="00020100" w:rsidP="00B43F25">
            <w:pPr>
              <w:pStyle w:val="ListBullet"/>
              <w:numPr>
                <w:ilvl w:val="0"/>
                <w:numId w:val="0"/>
              </w:numPr>
            </w:pPr>
          </w:p>
          <w:p w14:paraId="5C3FE55F" w14:textId="77777777" w:rsidR="00020100" w:rsidRDefault="00020100" w:rsidP="00B43F25">
            <w:pPr>
              <w:pStyle w:val="ListBullet"/>
              <w:numPr>
                <w:ilvl w:val="0"/>
                <w:numId w:val="0"/>
              </w:numPr>
            </w:pPr>
          </w:p>
          <w:p w14:paraId="001C061B" w14:textId="699034A1" w:rsidR="00020100" w:rsidRDefault="00020100" w:rsidP="00B43F2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165" w:type="dxa"/>
            <w:tcPrChange w:id="181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61C" w14:textId="77777777" w:rsidR="00B47ADD" w:rsidRDefault="00B47ADD" w:rsidP="00B47ADD">
            <w:pPr>
              <w:pStyle w:val="Heading1"/>
            </w:pPr>
          </w:p>
        </w:tc>
      </w:tr>
      <w:tr w:rsidR="00B47ADD" w14:paraId="001C0620" w14:textId="77777777" w:rsidTr="00813930">
        <w:trPr>
          <w:trHeight w:val="55"/>
          <w:trPrChange w:id="182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183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001C061E" w14:textId="77777777" w:rsidR="00B47ADD" w:rsidRDefault="00B47ADD" w:rsidP="00B47ADD">
            <w:pPr>
              <w:pStyle w:val="Heading1"/>
            </w:pPr>
            <w:r>
              <w:t>references</w:t>
            </w:r>
          </w:p>
        </w:tc>
        <w:tc>
          <w:tcPr>
            <w:tcW w:w="1165" w:type="dxa"/>
            <w:tcPrChange w:id="184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61F" w14:textId="77777777" w:rsidR="00B47ADD" w:rsidRDefault="00B47ADD" w:rsidP="00B47ADD"/>
        </w:tc>
      </w:tr>
      <w:tr w:rsidR="00B47ADD" w14:paraId="001C062F" w14:textId="77777777" w:rsidTr="00813930">
        <w:trPr>
          <w:trHeight w:val="55"/>
          <w:trPrChange w:id="185" w:author="Sheikh Rabiul Islam" w:date="2020-07-25T17:13:00Z">
            <w:trPr>
              <w:trHeight w:val="55"/>
            </w:trPr>
          </w:trPrChange>
        </w:trPr>
        <w:tc>
          <w:tcPr>
            <w:tcW w:w="8195" w:type="dxa"/>
            <w:tcMar>
              <w:bottom w:w="29" w:type="dxa"/>
              <w:right w:w="144" w:type="dxa"/>
            </w:tcMar>
            <w:vAlign w:val="bottom"/>
            <w:tcPrChange w:id="186" w:author="Sheikh Rabiul Islam" w:date="2020-07-25T17:13:00Z">
              <w:tcPr>
                <w:tcW w:w="8194" w:type="dxa"/>
                <w:tcMar>
                  <w:bottom w:w="29" w:type="dxa"/>
                  <w:right w:w="144" w:type="dxa"/>
                </w:tcMar>
                <w:vAlign w:val="bottom"/>
              </w:tcPr>
            </w:tcPrChange>
          </w:tcPr>
          <w:p w14:paraId="001C0621" w14:textId="0D5D51F4" w:rsidR="00B47ADD" w:rsidRPr="002C7D9F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  <w:rPr>
                <w:b/>
              </w:rPr>
            </w:pPr>
            <w:r>
              <w:rPr>
                <w:b/>
              </w:rPr>
              <w:t>William</w:t>
            </w:r>
            <w:r w:rsidRPr="002C7D9F">
              <w:rPr>
                <w:b/>
              </w:rPr>
              <w:t xml:space="preserve"> Eberle</w:t>
            </w:r>
          </w:p>
          <w:p w14:paraId="001C0622" w14:textId="77777777" w:rsidR="00B47ADD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t>Professor, Department of Computer Science, Tennessee Tech University</w:t>
            </w:r>
          </w:p>
          <w:p w14:paraId="001C0623" w14:textId="77777777" w:rsidR="00B47ADD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</w:pPr>
            <w:r w:rsidRPr="00C07B6F">
              <w:t>1 William L Jones Dr, Cookeville, TN 38505</w:t>
            </w:r>
          </w:p>
          <w:p w14:paraId="001C0624" w14:textId="77777777" w:rsidR="00B47ADD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t xml:space="preserve">Phone: </w:t>
            </w:r>
            <w:r w:rsidRPr="00C07B6F">
              <w:t>931-372-3278</w:t>
            </w:r>
            <w:r>
              <w:t xml:space="preserve">, Email: </w:t>
            </w:r>
            <w:r>
              <w:rPr>
                <w:rStyle w:val="Hyperlink"/>
                <w:color w:val="auto"/>
                <w:u w:val="none"/>
              </w:rPr>
              <w:fldChar w:fldCharType="begin"/>
            </w:r>
            <w:r>
              <w:rPr>
                <w:rStyle w:val="Hyperlink"/>
                <w:color w:val="auto"/>
                <w:u w:val="none"/>
              </w:rPr>
              <w:instrText xml:space="preserve"> HYPERLINK "mailto:weberle@tntech.edu" </w:instrText>
            </w:r>
            <w:r>
              <w:rPr>
                <w:rStyle w:val="Hyperlink"/>
                <w:color w:val="auto"/>
                <w:u w:val="none"/>
              </w:rPr>
              <w:fldChar w:fldCharType="separate"/>
            </w:r>
            <w:r w:rsidRPr="002C7D9F">
              <w:rPr>
                <w:rStyle w:val="Hyperlink"/>
                <w:color w:val="auto"/>
                <w:u w:val="none"/>
              </w:rPr>
              <w:t>weberle@tntech.edu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</w:p>
          <w:p w14:paraId="0D8AD7A5" w14:textId="77777777" w:rsidR="00B47ADD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  <w:rPr>
                <w:b/>
              </w:rPr>
            </w:pPr>
          </w:p>
          <w:p w14:paraId="001C0625" w14:textId="128EDB96" w:rsidR="00B47ADD" w:rsidRPr="002C7D9F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  <w:rPr>
                <w:b/>
              </w:rPr>
            </w:pPr>
            <w:r w:rsidRPr="002C7D9F">
              <w:rPr>
                <w:b/>
              </w:rPr>
              <w:t>Sheikh K. Ghafoor</w:t>
            </w:r>
          </w:p>
          <w:p w14:paraId="001C0626" w14:textId="77777777" w:rsidR="00B47ADD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t>Professor, Department of Computer Science, Tennessee Tech University</w:t>
            </w:r>
          </w:p>
          <w:p w14:paraId="001C0627" w14:textId="77777777" w:rsidR="00B47ADD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</w:pPr>
            <w:r w:rsidRPr="00C07B6F">
              <w:t>1 William L Jones Dr, Cookeville, TN 38505</w:t>
            </w:r>
          </w:p>
          <w:p w14:paraId="001C0628" w14:textId="77777777" w:rsidR="00B47ADD" w:rsidRPr="002C7D9F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t xml:space="preserve">Phone: </w:t>
            </w:r>
            <w:r w:rsidRPr="00C07B6F">
              <w:t>931-372-3687</w:t>
            </w:r>
            <w:r>
              <w:t xml:space="preserve">, Email: </w:t>
            </w:r>
            <w:r>
              <w:rPr>
                <w:rStyle w:val="Hyperlink"/>
                <w:color w:val="auto"/>
                <w:u w:val="none"/>
              </w:rPr>
              <w:fldChar w:fldCharType="begin"/>
            </w:r>
            <w:r>
              <w:rPr>
                <w:rStyle w:val="Hyperlink"/>
                <w:color w:val="auto"/>
                <w:u w:val="none"/>
              </w:rPr>
              <w:instrText xml:space="preserve"> HYPERLINK "mailto:sghafoor@tntech.edu" </w:instrText>
            </w:r>
            <w:r>
              <w:rPr>
                <w:rStyle w:val="Hyperlink"/>
                <w:color w:val="auto"/>
                <w:u w:val="none"/>
              </w:rPr>
              <w:fldChar w:fldCharType="separate"/>
            </w:r>
            <w:r w:rsidRPr="002C7D9F">
              <w:rPr>
                <w:rStyle w:val="Hyperlink"/>
                <w:color w:val="auto"/>
                <w:u w:val="none"/>
              </w:rPr>
              <w:t>sghafoor@tntech.edu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  <w:r w:rsidRPr="002C7D9F">
              <w:t xml:space="preserve"> </w:t>
            </w:r>
          </w:p>
          <w:p w14:paraId="001C0629" w14:textId="77777777" w:rsidR="00B47ADD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</w:pPr>
          </w:p>
          <w:p w14:paraId="001C062A" w14:textId="77777777" w:rsidR="00B47ADD" w:rsidRPr="002C7D9F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  <w:rPr>
                <w:b/>
              </w:rPr>
            </w:pPr>
            <w:r w:rsidRPr="002C7D9F">
              <w:rPr>
                <w:b/>
              </w:rPr>
              <w:t>Ambareen Siraj</w:t>
            </w:r>
          </w:p>
          <w:p w14:paraId="001C062B" w14:textId="77777777" w:rsidR="00B47ADD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t>Professor, Department of Computer Science, Tennessee Tech University</w:t>
            </w:r>
          </w:p>
          <w:p w14:paraId="001C062C" w14:textId="77777777" w:rsidR="00B47ADD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</w:pPr>
            <w:r w:rsidRPr="00C07B6F">
              <w:t>1 William L Jones Dr, Cookeville, TN 38505</w:t>
            </w:r>
          </w:p>
          <w:p w14:paraId="001C062D" w14:textId="77777777" w:rsidR="00B47ADD" w:rsidRPr="00F8434E" w:rsidRDefault="00B47ADD" w:rsidP="00B47ADD">
            <w:pPr>
              <w:pStyle w:val="ListBullet"/>
              <w:numPr>
                <w:ilvl w:val="0"/>
                <w:numId w:val="0"/>
              </w:numPr>
              <w:ind w:left="504"/>
            </w:pPr>
            <w:r>
              <w:t xml:space="preserve">Phone: 931-372-3519, Email: </w:t>
            </w:r>
            <w:r>
              <w:rPr>
                <w:rStyle w:val="Hyperlink"/>
                <w:color w:val="auto"/>
                <w:u w:val="none"/>
              </w:rPr>
              <w:fldChar w:fldCharType="begin"/>
            </w:r>
            <w:r>
              <w:rPr>
                <w:rStyle w:val="Hyperlink"/>
                <w:color w:val="auto"/>
                <w:u w:val="none"/>
              </w:rPr>
              <w:instrText xml:space="preserve"> HYPERLINK "mailto:asiraj@tntech.edu" </w:instrText>
            </w:r>
            <w:r>
              <w:rPr>
                <w:rStyle w:val="Hyperlink"/>
                <w:color w:val="auto"/>
                <w:u w:val="none"/>
              </w:rPr>
              <w:fldChar w:fldCharType="separate"/>
            </w:r>
            <w:r w:rsidRPr="002C7D9F">
              <w:rPr>
                <w:rStyle w:val="Hyperlink"/>
                <w:color w:val="auto"/>
                <w:u w:val="none"/>
              </w:rPr>
              <w:t>asiraj@tntech.edu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  <w:r w:rsidRPr="002C7D9F">
              <w:t xml:space="preserve"> </w:t>
            </w:r>
          </w:p>
        </w:tc>
        <w:tc>
          <w:tcPr>
            <w:tcW w:w="1165" w:type="dxa"/>
            <w:tcPrChange w:id="187" w:author="Sheikh Rabiul Islam" w:date="2020-07-25T17:13:00Z">
              <w:tcPr>
                <w:tcW w:w="1166" w:type="dxa"/>
                <w:gridSpan w:val="2"/>
              </w:tcPr>
            </w:tcPrChange>
          </w:tcPr>
          <w:p w14:paraId="001C062E" w14:textId="77777777" w:rsidR="00B47ADD" w:rsidRDefault="00B47ADD" w:rsidP="00B47ADD">
            <w:pPr>
              <w:pStyle w:val="Heading1"/>
            </w:pPr>
          </w:p>
        </w:tc>
      </w:tr>
    </w:tbl>
    <w:p w14:paraId="001C0630" w14:textId="77777777" w:rsidR="00224D07" w:rsidRDefault="00224D07"/>
    <w:p w14:paraId="001C0631" w14:textId="77777777" w:rsidR="00224D07" w:rsidRDefault="00224D07"/>
    <w:p w14:paraId="001C0632" w14:textId="77777777" w:rsidR="00224D07" w:rsidRDefault="00224D07"/>
    <w:p w14:paraId="001C0633" w14:textId="77777777" w:rsidR="001A4217" w:rsidRDefault="001A4217"/>
    <w:p w14:paraId="001C0634" w14:textId="77777777" w:rsidR="001A4217" w:rsidRDefault="001A4217"/>
    <w:p w14:paraId="001C0635" w14:textId="77777777" w:rsidR="001A4217" w:rsidRDefault="001A4217"/>
    <w:p w14:paraId="001C0636" w14:textId="77777777" w:rsidR="001A4217" w:rsidRDefault="001A4217"/>
    <w:p w14:paraId="001C0637" w14:textId="77777777" w:rsidR="001A4217" w:rsidRDefault="001A4217"/>
    <w:p w14:paraId="001C0638" w14:textId="77777777" w:rsidR="001A4217" w:rsidRDefault="001A4217"/>
    <w:p w14:paraId="001C0639" w14:textId="77777777" w:rsidR="001A4217" w:rsidRDefault="001A4217"/>
    <w:p w14:paraId="001C063A" w14:textId="77777777" w:rsidR="001A4217" w:rsidRDefault="001A4217"/>
    <w:p w14:paraId="001C063B" w14:textId="77777777" w:rsidR="001A4217" w:rsidRDefault="001A4217"/>
    <w:p w14:paraId="001C063C" w14:textId="77777777" w:rsidR="001A4217" w:rsidRDefault="001A4217"/>
    <w:p w14:paraId="001C063D" w14:textId="77777777" w:rsidR="001A4217" w:rsidRDefault="001A4217"/>
    <w:p w14:paraId="001C063E" w14:textId="77777777" w:rsidR="001A4217" w:rsidRDefault="001A4217"/>
    <w:p w14:paraId="001C063F" w14:textId="77777777" w:rsidR="001A4217" w:rsidRDefault="001A4217"/>
    <w:p w14:paraId="001C0641" w14:textId="77777777" w:rsidR="001A4217" w:rsidRDefault="001A4217"/>
    <w:p w14:paraId="001C0649" w14:textId="77777777" w:rsidR="001A4217" w:rsidDel="00E3166A" w:rsidRDefault="001A4217">
      <w:pPr>
        <w:rPr>
          <w:del w:id="188" w:author="Sheikh Rabiul Islam" w:date="2020-02-06T10:14:00Z"/>
        </w:rPr>
      </w:pPr>
    </w:p>
    <w:p w14:paraId="001C0658" w14:textId="0039CF17" w:rsidR="00224D07" w:rsidRPr="00D57A7C" w:rsidRDefault="00224D07" w:rsidP="00412E5E">
      <w:pPr>
        <w:rPr>
          <w:color w:val="D9D9D9" w:themeColor="background1" w:themeShade="D9"/>
          <w:sz w:val="18"/>
        </w:rPr>
      </w:pPr>
    </w:p>
    <w:sectPr w:rsidR="00224D07" w:rsidRPr="00D57A7C">
      <w:footerReference w:type="default" r:id="rId15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FF695" w14:textId="77777777" w:rsidR="005A3DB4" w:rsidRDefault="005A3DB4">
      <w:r>
        <w:separator/>
      </w:r>
    </w:p>
  </w:endnote>
  <w:endnote w:type="continuationSeparator" w:id="0">
    <w:p w14:paraId="4F7A7589" w14:textId="77777777" w:rsidR="005A3DB4" w:rsidRDefault="005A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814159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1C065D" w14:textId="133F11AA" w:rsidR="008357D7" w:rsidRDefault="008357D7">
            <w:pPr>
              <w:pStyle w:val="Footer"/>
              <w:jc w:val="center"/>
            </w:pPr>
            <w:r>
              <w:t xml:space="preserve">Sheikh Rabiul Islam -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B8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B8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8357D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-</w:t>
            </w:r>
            <w:r w:rsidRPr="008357D7">
              <w:rPr>
                <w:bCs/>
                <w:sz w:val="24"/>
                <w:szCs w:val="24"/>
              </w:rPr>
              <w:t xml:space="preserve"> </w:t>
            </w:r>
            <w:r>
              <w:t>Curriculum Vitae</w:t>
            </w:r>
          </w:p>
        </w:sdtContent>
      </w:sdt>
    </w:sdtContent>
  </w:sdt>
  <w:p w14:paraId="001C065E" w14:textId="77777777" w:rsidR="00071BF4" w:rsidRDefault="00071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47FC4" w14:textId="77777777" w:rsidR="005A3DB4" w:rsidRDefault="005A3DB4">
      <w:r>
        <w:separator/>
      </w:r>
    </w:p>
  </w:footnote>
  <w:footnote w:type="continuationSeparator" w:id="0">
    <w:p w14:paraId="09B11689" w14:textId="77777777" w:rsidR="005A3DB4" w:rsidRDefault="005A3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BABA1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C47DF"/>
    <w:multiLevelType w:val="hybridMultilevel"/>
    <w:tmpl w:val="8FC64C34"/>
    <w:lvl w:ilvl="0" w:tplc="0409000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97459"/>
    <w:multiLevelType w:val="hybridMultilevel"/>
    <w:tmpl w:val="883CF2C0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3D534B3F"/>
    <w:multiLevelType w:val="hybridMultilevel"/>
    <w:tmpl w:val="8FC64C34"/>
    <w:lvl w:ilvl="0" w:tplc="0409000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66938"/>
    <w:multiLevelType w:val="hybridMultilevel"/>
    <w:tmpl w:val="8FC64C34"/>
    <w:lvl w:ilvl="0" w:tplc="0409000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33B16"/>
    <w:multiLevelType w:val="hybridMultilevel"/>
    <w:tmpl w:val="1A0EFD6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6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0368C"/>
    <w:multiLevelType w:val="hybridMultilevel"/>
    <w:tmpl w:val="8FC64C34"/>
    <w:lvl w:ilvl="0" w:tplc="0409000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269DB"/>
    <w:multiLevelType w:val="hybridMultilevel"/>
    <w:tmpl w:val="AEAC8518"/>
    <w:lvl w:ilvl="0" w:tplc="0409000F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4"/>
  </w:num>
  <w:num w:numId="5">
    <w:abstractNumId w:val="20"/>
  </w:num>
  <w:num w:numId="6">
    <w:abstractNumId w:val="14"/>
  </w:num>
  <w:num w:numId="7">
    <w:abstractNumId w:val="2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7"/>
  </w:num>
  <w:num w:numId="14">
    <w:abstractNumId w:val="11"/>
  </w:num>
  <w:num w:numId="15">
    <w:abstractNumId w:val="6"/>
  </w:num>
  <w:num w:numId="16">
    <w:abstractNumId w:val="15"/>
  </w:num>
  <w:num w:numId="17">
    <w:abstractNumId w:val="9"/>
  </w:num>
  <w:num w:numId="18">
    <w:abstractNumId w:val="12"/>
  </w:num>
  <w:num w:numId="19">
    <w:abstractNumId w:val="19"/>
  </w:num>
  <w:num w:numId="20">
    <w:abstractNumId w:val="18"/>
  </w:num>
  <w:num w:numId="21">
    <w:abstractNumId w:val="10"/>
  </w:num>
  <w:num w:numId="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eikh Rabiul Islam">
    <w15:presenceInfo w15:providerId="Windows Live" w15:userId="58cf58625fd46d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EwNTC0MDM2sjAwsrRU0lEKTi0uzszPAykwMawFAO9iO00tAAAA"/>
  </w:docVars>
  <w:rsids>
    <w:rsidRoot w:val="00BF2866"/>
    <w:rsid w:val="00004356"/>
    <w:rsid w:val="00005BFE"/>
    <w:rsid w:val="00013E91"/>
    <w:rsid w:val="00020100"/>
    <w:rsid w:val="00025758"/>
    <w:rsid w:val="00036CC6"/>
    <w:rsid w:val="00036DA1"/>
    <w:rsid w:val="00071BF4"/>
    <w:rsid w:val="00080826"/>
    <w:rsid w:val="0008689D"/>
    <w:rsid w:val="000A1784"/>
    <w:rsid w:val="000A1B61"/>
    <w:rsid w:val="000C173D"/>
    <w:rsid w:val="000D64BE"/>
    <w:rsid w:val="000E1536"/>
    <w:rsid w:val="000F2163"/>
    <w:rsid w:val="000F2A83"/>
    <w:rsid w:val="0010064F"/>
    <w:rsid w:val="00102776"/>
    <w:rsid w:val="00104118"/>
    <w:rsid w:val="00121828"/>
    <w:rsid w:val="00142920"/>
    <w:rsid w:val="00143110"/>
    <w:rsid w:val="00161852"/>
    <w:rsid w:val="00170E66"/>
    <w:rsid w:val="00184978"/>
    <w:rsid w:val="001860AC"/>
    <w:rsid w:val="00197CF7"/>
    <w:rsid w:val="001A4217"/>
    <w:rsid w:val="001B2CAD"/>
    <w:rsid w:val="001C413F"/>
    <w:rsid w:val="001D25BC"/>
    <w:rsid w:val="001F3BFA"/>
    <w:rsid w:val="001F45C1"/>
    <w:rsid w:val="001F4EB7"/>
    <w:rsid w:val="00224D07"/>
    <w:rsid w:val="002313E3"/>
    <w:rsid w:val="00240238"/>
    <w:rsid w:val="0025121F"/>
    <w:rsid w:val="002664AF"/>
    <w:rsid w:val="00270816"/>
    <w:rsid w:val="00284BD0"/>
    <w:rsid w:val="00291EFB"/>
    <w:rsid w:val="00294EE0"/>
    <w:rsid w:val="00295EBB"/>
    <w:rsid w:val="002A5BFC"/>
    <w:rsid w:val="002A67B0"/>
    <w:rsid w:val="002B40F6"/>
    <w:rsid w:val="002C6DB4"/>
    <w:rsid w:val="002C7D9F"/>
    <w:rsid w:val="002D3FB8"/>
    <w:rsid w:val="002D46C6"/>
    <w:rsid w:val="002F08C7"/>
    <w:rsid w:val="002F3C57"/>
    <w:rsid w:val="003152E2"/>
    <w:rsid w:val="00320560"/>
    <w:rsid w:val="003330D6"/>
    <w:rsid w:val="0034008D"/>
    <w:rsid w:val="003421B8"/>
    <w:rsid w:val="00353275"/>
    <w:rsid w:val="00356EF9"/>
    <w:rsid w:val="00357F22"/>
    <w:rsid w:val="00371F10"/>
    <w:rsid w:val="00381071"/>
    <w:rsid w:val="003851AD"/>
    <w:rsid w:val="003C0D7D"/>
    <w:rsid w:val="003E109E"/>
    <w:rsid w:val="003F1FF3"/>
    <w:rsid w:val="004113BC"/>
    <w:rsid w:val="00412E5E"/>
    <w:rsid w:val="00417065"/>
    <w:rsid w:val="00417345"/>
    <w:rsid w:val="00420E9B"/>
    <w:rsid w:val="00425896"/>
    <w:rsid w:val="0047538C"/>
    <w:rsid w:val="004A3ABC"/>
    <w:rsid w:val="004B076A"/>
    <w:rsid w:val="004B1D4A"/>
    <w:rsid w:val="004B2D1C"/>
    <w:rsid w:val="004D1224"/>
    <w:rsid w:val="004D5EDD"/>
    <w:rsid w:val="00505FBC"/>
    <w:rsid w:val="00506B22"/>
    <w:rsid w:val="00514647"/>
    <w:rsid w:val="00521D08"/>
    <w:rsid w:val="005253CD"/>
    <w:rsid w:val="0052665E"/>
    <w:rsid w:val="00554C33"/>
    <w:rsid w:val="00557FEE"/>
    <w:rsid w:val="00560024"/>
    <w:rsid w:val="00585ABD"/>
    <w:rsid w:val="00593F79"/>
    <w:rsid w:val="005A1AE1"/>
    <w:rsid w:val="005A3DB4"/>
    <w:rsid w:val="005A6378"/>
    <w:rsid w:val="005A6FED"/>
    <w:rsid w:val="005E14B9"/>
    <w:rsid w:val="005F0A4E"/>
    <w:rsid w:val="005F2623"/>
    <w:rsid w:val="00632800"/>
    <w:rsid w:val="00634E69"/>
    <w:rsid w:val="006434F1"/>
    <w:rsid w:val="006652AF"/>
    <w:rsid w:val="00666A6B"/>
    <w:rsid w:val="00670C10"/>
    <w:rsid w:val="0069186A"/>
    <w:rsid w:val="006A4538"/>
    <w:rsid w:val="006A4F74"/>
    <w:rsid w:val="006A6B6C"/>
    <w:rsid w:val="006B20C2"/>
    <w:rsid w:val="006B3F7E"/>
    <w:rsid w:val="006C02D2"/>
    <w:rsid w:val="006C7C81"/>
    <w:rsid w:val="006D158C"/>
    <w:rsid w:val="006D200B"/>
    <w:rsid w:val="006D5F18"/>
    <w:rsid w:val="006E0B54"/>
    <w:rsid w:val="006E1BBE"/>
    <w:rsid w:val="00710AA2"/>
    <w:rsid w:val="00712108"/>
    <w:rsid w:val="00717631"/>
    <w:rsid w:val="0074427F"/>
    <w:rsid w:val="00763A6A"/>
    <w:rsid w:val="00764A44"/>
    <w:rsid w:val="00790A83"/>
    <w:rsid w:val="00791F58"/>
    <w:rsid w:val="00795502"/>
    <w:rsid w:val="007A5F1C"/>
    <w:rsid w:val="007B0FC6"/>
    <w:rsid w:val="007B6C4C"/>
    <w:rsid w:val="007E3E10"/>
    <w:rsid w:val="007F104F"/>
    <w:rsid w:val="007F19AC"/>
    <w:rsid w:val="007F5C31"/>
    <w:rsid w:val="008051CE"/>
    <w:rsid w:val="00812420"/>
    <w:rsid w:val="00813930"/>
    <w:rsid w:val="00825334"/>
    <w:rsid w:val="00832F1D"/>
    <w:rsid w:val="00833AB6"/>
    <w:rsid w:val="00833F9E"/>
    <w:rsid w:val="008357D7"/>
    <w:rsid w:val="00840152"/>
    <w:rsid w:val="008416FC"/>
    <w:rsid w:val="008621D9"/>
    <w:rsid w:val="00867648"/>
    <w:rsid w:val="00876DED"/>
    <w:rsid w:val="00886453"/>
    <w:rsid w:val="00887E28"/>
    <w:rsid w:val="0089187E"/>
    <w:rsid w:val="008C3013"/>
    <w:rsid w:val="008D18EF"/>
    <w:rsid w:val="008E1510"/>
    <w:rsid w:val="008E279D"/>
    <w:rsid w:val="008E5231"/>
    <w:rsid w:val="008F1402"/>
    <w:rsid w:val="0090158B"/>
    <w:rsid w:val="00921247"/>
    <w:rsid w:val="00936B12"/>
    <w:rsid w:val="0094526E"/>
    <w:rsid w:val="0096516A"/>
    <w:rsid w:val="00973F5C"/>
    <w:rsid w:val="009870D5"/>
    <w:rsid w:val="009960F9"/>
    <w:rsid w:val="009C1D13"/>
    <w:rsid w:val="009C1E9D"/>
    <w:rsid w:val="009D075F"/>
    <w:rsid w:val="009E51F4"/>
    <w:rsid w:val="009F640F"/>
    <w:rsid w:val="00A11526"/>
    <w:rsid w:val="00A12C43"/>
    <w:rsid w:val="00A140E5"/>
    <w:rsid w:val="00A16D47"/>
    <w:rsid w:val="00A33E05"/>
    <w:rsid w:val="00A440E6"/>
    <w:rsid w:val="00A4748C"/>
    <w:rsid w:val="00A61E0A"/>
    <w:rsid w:val="00A63AE7"/>
    <w:rsid w:val="00A9260E"/>
    <w:rsid w:val="00AA12F6"/>
    <w:rsid w:val="00AA606F"/>
    <w:rsid w:val="00AB32BA"/>
    <w:rsid w:val="00AC5237"/>
    <w:rsid w:val="00AC6DE1"/>
    <w:rsid w:val="00AD4F91"/>
    <w:rsid w:val="00AE61C8"/>
    <w:rsid w:val="00AF4EDA"/>
    <w:rsid w:val="00B1002D"/>
    <w:rsid w:val="00B1082D"/>
    <w:rsid w:val="00B22EE2"/>
    <w:rsid w:val="00B3546B"/>
    <w:rsid w:val="00B36391"/>
    <w:rsid w:val="00B36C53"/>
    <w:rsid w:val="00B43F25"/>
    <w:rsid w:val="00B46B8E"/>
    <w:rsid w:val="00B47ADD"/>
    <w:rsid w:val="00B54528"/>
    <w:rsid w:val="00B71AD3"/>
    <w:rsid w:val="00B77468"/>
    <w:rsid w:val="00B827AC"/>
    <w:rsid w:val="00B96073"/>
    <w:rsid w:val="00BA0EC2"/>
    <w:rsid w:val="00BA4911"/>
    <w:rsid w:val="00BA52F4"/>
    <w:rsid w:val="00BB05F4"/>
    <w:rsid w:val="00BB0A85"/>
    <w:rsid w:val="00BB4935"/>
    <w:rsid w:val="00BB4FBC"/>
    <w:rsid w:val="00BD5F24"/>
    <w:rsid w:val="00BF2866"/>
    <w:rsid w:val="00BF3CDF"/>
    <w:rsid w:val="00C075E2"/>
    <w:rsid w:val="00C07B6F"/>
    <w:rsid w:val="00C15D9B"/>
    <w:rsid w:val="00C16BA7"/>
    <w:rsid w:val="00C170DF"/>
    <w:rsid w:val="00C24EF9"/>
    <w:rsid w:val="00C33F6A"/>
    <w:rsid w:val="00C42BB2"/>
    <w:rsid w:val="00C448D0"/>
    <w:rsid w:val="00C45BA3"/>
    <w:rsid w:val="00C46A74"/>
    <w:rsid w:val="00C53B6F"/>
    <w:rsid w:val="00C612BF"/>
    <w:rsid w:val="00C80697"/>
    <w:rsid w:val="00C83560"/>
    <w:rsid w:val="00C86361"/>
    <w:rsid w:val="00CB73C3"/>
    <w:rsid w:val="00CC32AC"/>
    <w:rsid w:val="00CD52B3"/>
    <w:rsid w:val="00CF37FD"/>
    <w:rsid w:val="00CF4B7F"/>
    <w:rsid w:val="00D056A7"/>
    <w:rsid w:val="00D15E0E"/>
    <w:rsid w:val="00D25539"/>
    <w:rsid w:val="00D4459F"/>
    <w:rsid w:val="00D46BB1"/>
    <w:rsid w:val="00D57A7C"/>
    <w:rsid w:val="00D62756"/>
    <w:rsid w:val="00D67ECC"/>
    <w:rsid w:val="00D80BF1"/>
    <w:rsid w:val="00D82F58"/>
    <w:rsid w:val="00D94A78"/>
    <w:rsid w:val="00DA7A02"/>
    <w:rsid w:val="00DC384E"/>
    <w:rsid w:val="00DD1CCE"/>
    <w:rsid w:val="00DD5A3C"/>
    <w:rsid w:val="00DE1DC4"/>
    <w:rsid w:val="00DF225A"/>
    <w:rsid w:val="00DF5EEF"/>
    <w:rsid w:val="00DF7205"/>
    <w:rsid w:val="00E30598"/>
    <w:rsid w:val="00E3166A"/>
    <w:rsid w:val="00E61442"/>
    <w:rsid w:val="00E72819"/>
    <w:rsid w:val="00E77147"/>
    <w:rsid w:val="00E85500"/>
    <w:rsid w:val="00E94D7B"/>
    <w:rsid w:val="00E96BC0"/>
    <w:rsid w:val="00EB6154"/>
    <w:rsid w:val="00EC0804"/>
    <w:rsid w:val="00EC4B65"/>
    <w:rsid w:val="00ED3A15"/>
    <w:rsid w:val="00ED5A47"/>
    <w:rsid w:val="00EE4B94"/>
    <w:rsid w:val="00EE5218"/>
    <w:rsid w:val="00EE71D1"/>
    <w:rsid w:val="00EE7B88"/>
    <w:rsid w:val="00EF5A15"/>
    <w:rsid w:val="00F06D44"/>
    <w:rsid w:val="00F07CB7"/>
    <w:rsid w:val="00F154FD"/>
    <w:rsid w:val="00F45B38"/>
    <w:rsid w:val="00F537BE"/>
    <w:rsid w:val="00F75D2E"/>
    <w:rsid w:val="00F76CC5"/>
    <w:rsid w:val="00F8434E"/>
    <w:rsid w:val="00FA1A7E"/>
    <w:rsid w:val="00FB0AE1"/>
    <w:rsid w:val="00FB427A"/>
    <w:rsid w:val="00FB564C"/>
    <w:rsid w:val="00FB6181"/>
    <w:rsid w:val="00FC09F4"/>
    <w:rsid w:val="00FC0EC8"/>
    <w:rsid w:val="00FC75BF"/>
    <w:rsid w:val="00FD605F"/>
    <w:rsid w:val="00FF0887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1C0572"/>
  <w15:docId w15:val="{AD9FCFD6-8056-400F-9BB6-ADE4FF28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DD1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E7B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36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B1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B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heikh.rabiul.islam@outlook.com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slam@hartford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eikhrabiul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\Downloads\tf164024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32D82CFFAB445BEAD32EBD67FF920" ma:contentTypeVersion="13" ma:contentTypeDescription="Create a new document." ma:contentTypeScope="" ma:versionID="3c1328cef56d6f78d2894ef30eb2e116">
  <xsd:schema xmlns:xsd="http://www.w3.org/2001/XMLSchema" xmlns:xs="http://www.w3.org/2001/XMLSchema" xmlns:p="http://schemas.microsoft.com/office/2006/metadata/properties" xmlns:ns3="4fc6e8a4-a6aa-4728-a81c-cede6524604f" xmlns:ns4="0c3abe3e-1ffe-4e0c-b678-f5a458ae4a9a" targetNamespace="http://schemas.microsoft.com/office/2006/metadata/properties" ma:root="true" ma:fieldsID="0be52aeec55a1669ed0866c1c2005544" ns3:_="" ns4:_="">
    <xsd:import namespace="4fc6e8a4-a6aa-4728-a81c-cede6524604f"/>
    <xsd:import namespace="0c3abe3e-1ffe-4e0c-b678-f5a458ae4a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6e8a4-a6aa-4728-a81c-cede65246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be3e-1ffe-4e0c-b678-f5a458ae4a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01620A56-743B-4E6B-AA6A-E3E5B7104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6e8a4-a6aa-4728-a81c-cede6524604f"/>
    <ds:schemaRef ds:uri="0c3abe3e-1ffe-4e0c-b678-f5a458ae4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31645-B139-4B92-836E-81AFB37A38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6D44D3-DB2E-4D26-A00F-0C6B12D3BE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66FD0-AB5C-447C-8401-7AA9591E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tf16402401.dotx</Template>
  <TotalTime>159</TotalTime>
  <Pages>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Islam, Sheikh</cp:lastModifiedBy>
  <cp:revision>26</cp:revision>
  <cp:lastPrinted>2020-12-20T22:26:00Z</cp:lastPrinted>
  <dcterms:created xsi:type="dcterms:W3CDTF">2020-12-20T04:09:00Z</dcterms:created>
  <dcterms:modified xsi:type="dcterms:W3CDTF">2021-01-23T04:04:00Z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0x010100F9C32D82CFFAB445BEAD32EBD67FF920</vt:lpwstr>
  </property>
</Properties>
</file>